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6D3ECF" w14:textId="2C08F8B1" w:rsidR="00C55B82" w:rsidRPr="00FA7611" w:rsidRDefault="00A61C53">
      <w:pPr>
        <w:rPr>
          <w:b/>
        </w:rPr>
      </w:pPr>
      <w:r>
        <w:rPr>
          <w:b/>
        </w:rPr>
        <w:t>202</w:t>
      </w:r>
      <w:r w:rsidR="005E77F5">
        <w:rPr>
          <w:b/>
        </w:rPr>
        <w:t>1</w:t>
      </w:r>
      <w:r>
        <w:rPr>
          <w:b/>
        </w:rPr>
        <w:t xml:space="preserve"> (</w:t>
      </w:r>
      <w:r w:rsidR="005E77F5">
        <w:rPr>
          <w:b/>
        </w:rPr>
        <w:t>June</w:t>
      </w:r>
      <w:r>
        <w:rPr>
          <w:b/>
        </w:rPr>
        <w:t>)</w:t>
      </w:r>
      <w:r w:rsidR="00FA7611" w:rsidRPr="00FA7611">
        <w:rPr>
          <w:b/>
        </w:rPr>
        <w:t xml:space="preserve"> INRC report</w:t>
      </w:r>
    </w:p>
    <w:p w14:paraId="1A05AF8D" w14:textId="672C824C" w:rsidR="00FA7611" w:rsidRDefault="00FA7611"/>
    <w:p w14:paraId="71011CF2" w14:textId="77777777" w:rsidR="000E18DD" w:rsidRDefault="000E18DD" w:rsidP="000E18DD">
      <w:r>
        <w:t xml:space="preserve">Measurements of corn root mass, root distribution, and grain yield were made in 2018-2020 in two contrasting rotation systems, a 2-year corn-soybean rotation and a 4-year corn-soybean-oat/alfalfa-alfalfa rotation that periodically received cattle manure. Plots of each rotation system were present in four replicate blocks within a 9-hectare experiment established in 2001 at the Iowa State University Marsden Farm in Boone County. </w:t>
      </w:r>
    </w:p>
    <w:p w14:paraId="409AB625" w14:textId="77777777" w:rsidR="000E18DD" w:rsidRDefault="000E18DD" w:rsidP="00FA7611"/>
    <w:p w14:paraId="419590F0" w14:textId="2EDEF590" w:rsidR="006428FE" w:rsidRPr="00E75223" w:rsidRDefault="000E18DD" w:rsidP="006428FE">
      <w:pPr>
        <w:rPr>
          <w:ins w:id="0" w:author="Liebman, Matthew Z [AGRON]" w:date="2021-05-04T13:41:00Z"/>
          <w:iCs/>
        </w:rPr>
      </w:pPr>
      <w:r>
        <w:t xml:space="preserve">Corn root mass to a soil depth of 60 cm was measured at 3 and 105 days after planting in 2019, and at 4 and 117 days after planting in 2020. Four soil samples per plot were drawn at a location 10 cm from corn rows in 15 cm </w:t>
      </w:r>
      <w:ins w:id="1" w:author="Liebman, Matthew Z [AGRON]" w:date="2021-05-04T13:14:00Z">
        <w:r w:rsidR="005E77F5">
          <w:t xml:space="preserve">depth </w:t>
        </w:r>
      </w:ins>
      <w:r>
        <w:t>increments using a 32-mm-diameter soil probe. Soil from each depth increment within a plot was composited and roots were recovered using a sequence of elutriation</w:t>
      </w:r>
      <w:ins w:id="2" w:author="Liebman, Matthew Z [AGRON]" w:date="2021-05-04T13:14:00Z">
        <w:r w:rsidR="005E77F5">
          <w:t xml:space="preserve"> (washing</w:t>
        </w:r>
      </w:ins>
      <w:ins w:id="3" w:author="Liebman, Matthew Z [AGRON]" w:date="2021-05-04T13:15:00Z">
        <w:r w:rsidR="005E77F5">
          <w:t>)</w:t>
        </w:r>
      </w:ins>
      <w:r>
        <w:t>, flotation, recovery from organic debris</w:t>
      </w:r>
      <w:r w:rsidRPr="00FF0769">
        <w:t xml:space="preserve"> </w:t>
      </w:r>
      <w:r>
        <w:t>using tweezers and a stereo microscope, drying, and weighing.</w:t>
      </w:r>
      <w:ins w:id="4" w:author="Liebman, Matthew Z [AGRON]" w:date="2021-05-04T13:41:00Z">
        <w:r w:rsidR="006428FE">
          <w:t xml:space="preserve"> </w:t>
        </w:r>
      </w:ins>
      <w:ins w:id="5" w:author="Liebman, Matthew Z [AGRON]" w:date="2021-05-04T13:47:00Z">
        <w:r w:rsidR="006428FE">
          <w:t>No year effect on corn root mass was detected</w:t>
        </w:r>
      </w:ins>
      <w:ins w:id="6" w:author="Liebman, Matthew Z [AGRON]" w:date="2021-05-04T13:52:00Z">
        <w:r w:rsidR="00D354A5">
          <w:t xml:space="preserve"> (p=0.65)</w:t>
        </w:r>
      </w:ins>
      <w:ins w:id="7" w:author="Liebman, Matthew Z [AGRON]" w:date="2021-05-04T13:49:00Z">
        <w:r w:rsidR="00D354A5">
          <w:t xml:space="preserve">. In contrast, </w:t>
        </w:r>
      </w:ins>
      <w:ins w:id="8" w:author="Liebman, Matthew Z [AGRON]" w:date="2021-05-04T13:53:00Z">
        <w:r w:rsidR="00D354A5">
          <w:t>we found a significant</w:t>
        </w:r>
      </w:ins>
      <w:ins w:id="9" w:author="Liebman, Matthew Z [AGRON]" w:date="2021-05-04T13:49:00Z">
        <w:r w:rsidR="00D354A5">
          <w:t xml:space="preserve"> sam</w:t>
        </w:r>
      </w:ins>
      <w:ins w:id="10" w:author="Liebman, Matthew Z [AGRON]" w:date="2021-05-04T13:50:00Z">
        <w:r w:rsidR="00D354A5">
          <w:t>pling date x rotation interaction (p=0.015)</w:t>
        </w:r>
      </w:ins>
      <w:ins w:id="11" w:author="Liebman, Matthew Z [AGRON]" w:date="2021-05-04T13:47:00Z">
        <w:r w:rsidR="00D354A5">
          <w:t xml:space="preserve">. </w:t>
        </w:r>
      </w:ins>
      <w:ins w:id="12" w:author="Liebman, Matthew Z [AGRON]" w:date="2021-05-04T13:48:00Z">
        <w:r w:rsidR="00D354A5">
          <w:rPr>
            <w:iCs/>
          </w:rPr>
          <w:t>C</w:t>
        </w:r>
      </w:ins>
      <w:ins w:id="13" w:author="Liebman, Matthew Z [AGRON]" w:date="2021-05-04T13:41:00Z">
        <w:r w:rsidR="006428FE">
          <w:rPr>
            <w:iCs/>
          </w:rPr>
          <w:t xml:space="preserve">orn root mass increased </w:t>
        </w:r>
      </w:ins>
      <w:ins w:id="14" w:author="Liebman, Matthew Z [AGRON]" w:date="2021-05-04T13:54:00Z">
        <w:r w:rsidR="00D354A5">
          <w:rPr>
            <w:iCs/>
          </w:rPr>
          <w:t>108%</w:t>
        </w:r>
      </w:ins>
      <w:ins w:id="15" w:author="Liebman, Matthew Z [AGRON]" w:date="2021-05-04T13:55:00Z">
        <w:r w:rsidR="00D354A5">
          <w:rPr>
            <w:iCs/>
          </w:rPr>
          <w:t>,</w:t>
        </w:r>
      </w:ins>
      <w:ins w:id="16" w:author="Liebman, Matthew Z [AGRON]" w:date="2021-05-04T13:54:00Z">
        <w:r w:rsidR="00D354A5">
          <w:rPr>
            <w:iCs/>
          </w:rPr>
          <w:t xml:space="preserve"> </w:t>
        </w:r>
      </w:ins>
      <w:ins w:id="17" w:author="Liebman, Matthew Z [AGRON]" w:date="2021-05-04T13:41:00Z">
        <w:r w:rsidR="006428FE">
          <w:rPr>
            <w:iCs/>
          </w:rPr>
          <w:t>from 515 to 1,073 kg ha</w:t>
        </w:r>
        <w:r w:rsidR="006428FE" w:rsidRPr="00EE382F">
          <w:rPr>
            <w:iCs/>
            <w:vertAlign w:val="superscript"/>
          </w:rPr>
          <w:t>-1</w:t>
        </w:r>
      </w:ins>
      <w:ins w:id="18" w:author="Liebman, Matthew Z [AGRON]" w:date="2021-05-04T13:55:00Z">
        <w:r w:rsidR="00D354A5">
          <w:rPr>
            <w:iCs/>
          </w:rPr>
          <w:t>,</w:t>
        </w:r>
      </w:ins>
      <w:ins w:id="19" w:author="Liebman, Matthew Z [AGRON]" w:date="2021-05-04T13:41:00Z">
        <w:r w:rsidR="006428FE">
          <w:rPr>
            <w:iCs/>
          </w:rPr>
          <w:t xml:space="preserve"> in the 2-year rotation, whereas root mass increased </w:t>
        </w:r>
      </w:ins>
      <w:ins w:id="20" w:author="Liebman, Matthew Z [AGRON]" w:date="2021-05-04T13:54:00Z">
        <w:r w:rsidR="00D354A5">
          <w:rPr>
            <w:iCs/>
          </w:rPr>
          <w:t xml:space="preserve">49%, </w:t>
        </w:r>
      </w:ins>
      <w:ins w:id="21" w:author="Liebman, Matthew Z [AGRON]" w:date="2021-05-04T13:41:00Z">
        <w:r w:rsidR="006428FE">
          <w:rPr>
            <w:iCs/>
          </w:rPr>
          <w:t>from 782 to 1</w:t>
        </w:r>
      </w:ins>
      <w:ins w:id="22" w:author="Liebman, Matthew Z [AGRON]" w:date="2021-05-04T14:04:00Z">
        <w:r w:rsidR="00DF388C">
          <w:rPr>
            <w:iCs/>
          </w:rPr>
          <w:t>,</w:t>
        </w:r>
      </w:ins>
      <w:ins w:id="23" w:author="Liebman, Matthew Z [AGRON]" w:date="2021-05-04T13:41:00Z">
        <w:r w:rsidR="006428FE">
          <w:rPr>
            <w:iCs/>
          </w:rPr>
          <w:t>160 kg ha</w:t>
        </w:r>
        <w:r w:rsidR="006428FE" w:rsidRPr="00EE382F">
          <w:rPr>
            <w:iCs/>
            <w:vertAlign w:val="superscript"/>
          </w:rPr>
          <w:t>-1</w:t>
        </w:r>
      </w:ins>
      <w:ins w:id="24" w:author="Liebman, Matthew Z [AGRON]" w:date="2021-05-04T13:55:00Z">
        <w:r w:rsidR="00D354A5">
          <w:rPr>
            <w:iCs/>
          </w:rPr>
          <w:t>,</w:t>
        </w:r>
      </w:ins>
      <w:ins w:id="25" w:author="Liebman, Matthew Z [AGRON]" w:date="2021-05-04T13:41:00Z">
        <w:r w:rsidR="006428FE">
          <w:rPr>
            <w:iCs/>
          </w:rPr>
          <w:t xml:space="preserve"> in the 4-year rotation. If the initial levels of root residue decayed at an equal rate in the two rotation treatments, or if they persisted equally in the two rotations, these results would </w:t>
        </w:r>
        <w:r w:rsidR="006428FE" w:rsidRPr="00E75223">
          <w:rPr>
            <w:iCs/>
          </w:rPr>
          <w:t>indicat</w:t>
        </w:r>
        <w:r w:rsidR="006428FE">
          <w:rPr>
            <w:iCs/>
          </w:rPr>
          <w:t>e</w:t>
        </w:r>
        <w:r w:rsidR="006428FE" w:rsidRPr="00E75223">
          <w:rPr>
            <w:iCs/>
          </w:rPr>
          <w:t xml:space="preserve"> that the 2-year rotation added more root mass </w:t>
        </w:r>
        <w:r w:rsidR="006428FE">
          <w:rPr>
            <w:iCs/>
          </w:rPr>
          <w:t>during the growing</w:t>
        </w:r>
        <w:r w:rsidR="006428FE" w:rsidRPr="00E75223">
          <w:rPr>
            <w:iCs/>
          </w:rPr>
          <w:t xml:space="preserve"> </w:t>
        </w:r>
        <w:r w:rsidR="006428FE">
          <w:rPr>
            <w:iCs/>
          </w:rPr>
          <w:t xml:space="preserve">season </w:t>
        </w:r>
        <w:r w:rsidR="006428FE" w:rsidRPr="00E75223">
          <w:rPr>
            <w:iCs/>
          </w:rPr>
          <w:t>than did the 4-year rotation</w:t>
        </w:r>
        <w:r w:rsidR="006428FE">
          <w:rPr>
            <w:iCs/>
          </w:rPr>
          <w:t xml:space="preserve">. </w:t>
        </w:r>
      </w:ins>
    </w:p>
    <w:p w14:paraId="2747B5CC" w14:textId="0189D5DF" w:rsidR="000E18DD" w:rsidDel="00795DB6" w:rsidRDefault="000E18DD" w:rsidP="00FA7611">
      <w:pPr>
        <w:rPr>
          <w:del w:id="26" w:author="Liebman, Matthew Z [AGRON]" w:date="2021-05-04T13:45:00Z"/>
        </w:rPr>
      </w:pPr>
    </w:p>
    <w:p w14:paraId="1FDE7021" w14:textId="75AA6066" w:rsidR="00795DB6" w:rsidRDefault="00795DB6" w:rsidP="00FA7611">
      <w:pPr>
        <w:rPr>
          <w:ins w:id="27" w:author="Nichols, Virginia A" w:date="2021-07-23T12:44:00Z"/>
        </w:rPr>
      </w:pPr>
      <w:ins w:id="28" w:author="Nichols, Virginia A" w:date="2021-07-23T12:44:00Z">
        <w:r>
          <w:rPr>
            <w:noProof/>
          </w:rPr>
          <w:drawing>
            <wp:inline distT="0" distB="0" distL="0" distR="0" wp14:anchorId="24411FF8" wp14:editId="71742AC2">
              <wp:extent cx="3467100" cy="1933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67100" cy="1933575"/>
                      </a:xfrm>
                      <a:prstGeom prst="rect">
                        <a:avLst/>
                      </a:prstGeom>
                    </pic:spPr>
                  </pic:pic>
                </a:graphicData>
              </a:graphic>
            </wp:inline>
          </w:drawing>
        </w:r>
        <w:bookmarkStart w:id="29" w:name="_GoBack"/>
        <w:bookmarkEnd w:id="29"/>
      </w:ins>
    </w:p>
    <w:p w14:paraId="3B46604D" w14:textId="77777777" w:rsidR="000E18DD" w:rsidRDefault="000E18DD" w:rsidP="00FA7611"/>
    <w:p w14:paraId="77B49741" w14:textId="33F526EB" w:rsidR="006428FE" w:rsidRDefault="00045691" w:rsidP="006428FE">
      <w:pPr>
        <w:rPr>
          <w:ins w:id="30" w:author="Liebman, Matthew Z [AGRON]" w:date="2021-05-04T13:46:00Z"/>
        </w:rPr>
      </w:pPr>
      <w:r>
        <w:t xml:space="preserve">Maximum corn root depth was </w:t>
      </w:r>
      <w:del w:id="31" w:author="Liebman, Matthew Z [AGRON]" w:date="2021-05-04T13:55:00Z">
        <w:r w:rsidDel="0028427F">
          <w:delText xml:space="preserve">also </w:delText>
        </w:r>
      </w:del>
      <w:r>
        <w:t xml:space="preserve">measured throughout the 2018-2020 cropping seasons in both rotation systems. Maximum </w:t>
      </w:r>
      <w:del w:id="32" w:author="Liebman, Matthew Z [AGRON]" w:date="2021-05-04T13:55:00Z">
        <w:r w:rsidDel="0028427F">
          <w:delText xml:space="preserve">corn </w:delText>
        </w:r>
      </w:del>
      <w:r>
        <w:t xml:space="preserve">root depth was determined </w:t>
      </w:r>
      <w:r w:rsidR="000E18DD">
        <w:t xml:space="preserve">five times in 2018, </w:t>
      </w:r>
      <w:r>
        <w:t xml:space="preserve">seven times </w:t>
      </w:r>
      <w:r w:rsidR="000E18DD">
        <w:t>in</w:t>
      </w:r>
      <w:r>
        <w:t xml:space="preserve"> 2019, </w:t>
      </w:r>
      <w:r w:rsidR="000E18DD">
        <w:t>and eight times in 2020</w:t>
      </w:r>
      <w:r>
        <w:t>, based on four cores per plot drawn with a 19-mm-diameter soil probe.</w:t>
      </w:r>
      <w:r w:rsidR="000E18DD">
        <w:t xml:space="preserve"> Maximum root extension was determined visually and quantified with a meter stick.</w:t>
      </w:r>
      <w:ins w:id="33" w:author="Liebman, Matthew Z [AGRON]" w:date="2021-05-04T13:46:00Z">
        <w:r w:rsidR="006428FE">
          <w:t xml:space="preserve"> Maximum root depth differed among years (p&lt;0.0001) and rotation systems (p=0.0013), but no year x rotation system interaction occurred (p=0.6</w:t>
        </w:r>
      </w:ins>
      <w:ins w:id="34" w:author="Liebman, Matthew Z [AGRON]" w:date="2021-05-04T13:56:00Z">
        <w:r w:rsidR="0028427F">
          <w:t>6</w:t>
        </w:r>
      </w:ins>
      <w:ins w:id="35" w:author="Liebman, Matthew Z [AGRON]" w:date="2021-05-04T13:46:00Z">
        <w:r w:rsidR="006428FE">
          <w:t>). Averaged over rotation treatments, root depth was greatest in 2019 (102.5 cm), least in 2018 (53.</w:t>
        </w:r>
      </w:ins>
      <w:ins w:id="36" w:author="Liebman, Matthew Z [AGRON]" w:date="2021-05-04T14:08:00Z">
        <w:r w:rsidR="008A6188">
          <w:t>7</w:t>
        </w:r>
      </w:ins>
      <w:ins w:id="37" w:author="Liebman, Matthew Z [AGRON]" w:date="2021-05-04T13:46:00Z">
        <w:r w:rsidR="006428FE">
          <w:t xml:space="preserve"> cm), and intermediate in 2020 (90.0 cm). Averaged over years, maximum root depth was 14% higher in the 4-year rotation (87.4 cm) than </w:t>
        </w:r>
      </w:ins>
      <w:ins w:id="38" w:author="Liebman, Matthew Z [AGRON]" w:date="2021-05-04T13:57:00Z">
        <w:r w:rsidR="0028427F">
          <w:t xml:space="preserve">in </w:t>
        </w:r>
      </w:ins>
      <w:ins w:id="39" w:author="Liebman, Matthew Z [AGRON]" w:date="2021-05-04T13:46:00Z">
        <w:r w:rsidR="006428FE">
          <w:t xml:space="preserve">the 2-year rotation (76.7 cm). These observations corroborated our hypothesis that maximum corn root depth would be greater for corn following alfalfa in the 4-year rotation than following soybean in the 2-year rotation. </w:t>
        </w:r>
      </w:ins>
    </w:p>
    <w:p w14:paraId="025CB81D" w14:textId="661B9FEF" w:rsidR="00045691" w:rsidDel="00DE0011" w:rsidRDefault="00045691" w:rsidP="00FA7611">
      <w:pPr>
        <w:rPr>
          <w:del w:id="40" w:author="Liebman, Matthew Z [AGRON]" w:date="2021-05-04T13:57:00Z"/>
        </w:rPr>
      </w:pPr>
    </w:p>
    <w:p w14:paraId="39404532" w14:textId="71AB67E0" w:rsidR="000E18DD" w:rsidRDefault="000E18DD" w:rsidP="00FA7611"/>
    <w:p w14:paraId="394559A1" w14:textId="21843F54" w:rsidR="00560ECE" w:rsidRDefault="000E18DD" w:rsidP="00560ECE">
      <w:pPr>
        <w:rPr>
          <w:ins w:id="41" w:author="Liebman, Matthew Z [AGRON]" w:date="2021-05-04T14:22:00Z"/>
        </w:rPr>
      </w:pPr>
      <w:r>
        <w:t xml:space="preserve">Corn </w:t>
      </w:r>
      <w:r w:rsidR="00E75223">
        <w:t xml:space="preserve">grain </w:t>
      </w:r>
      <w:r>
        <w:t>yield was determined using a 6-row combine equipped with a yield monitor and moisture meter. Sampling areas for yield were 4.6 m x 84 m. For statisti</w:t>
      </w:r>
      <w:r w:rsidR="00E75223">
        <w:t>cal</w:t>
      </w:r>
      <w:r>
        <w:t xml:space="preserve"> comparisons,</w:t>
      </w:r>
      <w:r w:rsidR="00E75223">
        <w:t xml:space="preserve"> all g</w:t>
      </w:r>
      <w:r>
        <w:t>rain yield data were adjusted to 15.5% moisture</w:t>
      </w:r>
      <w:r w:rsidR="00E75223">
        <w:t>.</w:t>
      </w:r>
      <w:r>
        <w:t xml:space="preserve"> </w:t>
      </w:r>
      <w:ins w:id="42" w:author="Liebman, Matthew Z [AGRON]" w:date="2021-05-04T14:18:00Z">
        <w:r w:rsidR="008A6188">
          <w:t>Corn yield was affected by a significant year x rotation interaction (</w:t>
        </w:r>
        <w:r w:rsidR="008834FF">
          <w:t>p=0.0096)</w:t>
        </w:r>
      </w:ins>
      <w:ins w:id="43" w:author="Liebman, Matthew Z [AGRON]" w:date="2021-05-04T14:19:00Z">
        <w:r w:rsidR="008834FF">
          <w:t>:</w:t>
        </w:r>
      </w:ins>
      <w:ins w:id="44" w:author="Liebman, Matthew Z [AGRON]" w:date="2021-05-04T14:18:00Z">
        <w:r w:rsidR="008834FF">
          <w:t xml:space="preserve"> </w:t>
        </w:r>
      </w:ins>
      <w:moveToRangeStart w:id="45" w:author="Liebman, Matthew Z [AGRON]" w:date="2021-05-04T13:57:00Z" w:name="move71029080"/>
      <w:moveTo w:id="46" w:author="Liebman, Matthew Z [AGRON]" w:date="2021-05-04T13:57:00Z">
        <w:del w:id="47" w:author="Liebman, Matthew Z [AGRON]" w:date="2021-05-04T14:19:00Z">
          <w:r w:rsidR="00560ECE" w:rsidDel="008834FF">
            <w:delText xml:space="preserve">Corn </w:delText>
          </w:r>
        </w:del>
        <w:r w:rsidR="00560ECE">
          <w:t>yield was 23% greater (p=0.000</w:t>
        </w:r>
        <w:del w:id="48" w:author="Liebman, Matthew Z [AGRON]" w:date="2021-05-04T14:20:00Z">
          <w:r w:rsidR="00560ECE" w:rsidDel="008834FF">
            <w:delText>2</w:delText>
          </w:r>
        </w:del>
      </w:moveTo>
      <w:ins w:id="49" w:author="Liebman, Matthew Z [AGRON]" w:date="2021-05-04T14:20:00Z">
        <w:r w:rsidR="008834FF">
          <w:t>6</w:t>
        </w:r>
      </w:ins>
      <w:moveTo w:id="50" w:author="Liebman, Matthew Z [AGRON]" w:date="2021-05-04T13:57:00Z">
        <w:r w:rsidR="00560ECE">
          <w:t>) in the 4-year rotation (14.0 Mg ha</w:t>
        </w:r>
        <w:r w:rsidR="00560ECE" w:rsidRPr="006C6419">
          <w:rPr>
            <w:vertAlign w:val="superscript"/>
          </w:rPr>
          <w:t>-1</w:t>
        </w:r>
        <w:r w:rsidR="00560ECE">
          <w:t>) than in the 2-year rotation (11.3 Mg ha</w:t>
        </w:r>
        <w:r w:rsidR="00560ECE" w:rsidRPr="006C6419">
          <w:rPr>
            <w:vertAlign w:val="superscript"/>
          </w:rPr>
          <w:t>-1</w:t>
        </w:r>
        <w:r w:rsidR="00560ECE">
          <w:t>) in 2018 but did not differ between rotation systems in 2019 (p=0.</w:t>
        </w:r>
        <w:del w:id="51" w:author="Liebman, Matthew Z [AGRON]" w:date="2021-05-04T14:20:00Z">
          <w:r w:rsidR="00560ECE" w:rsidDel="008834FF">
            <w:delText>5941</w:delText>
          </w:r>
        </w:del>
      </w:moveTo>
      <w:ins w:id="52" w:author="Liebman, Matthew Z [AGRON]" w:date="2021-05-04T14:20:00Z">
        <w:r w:rsidR="008834FF">
          <w:t>62</w:t>
        </w:r>
      </w:ins>
      <w:moveTo w:id="53" w:author="Liebman, Matthew Z [AGRON]" w:date="2021-05-04T13:57:00Z">
        <w:r w:rsidR="00560ECE">
          <w:t>) and 2020 (p=0.5</w:t>
        </w:r>
        <w:del w:id="54" w:author="Liebman, Matthew Z [AGRON]" w:date="2021-05-04T14:20:00Z">
          <w:r w:rsidR="00560ECE" w:rsidDel="008834FF">
            <w:delText>379</w:delText>
          </w:r>
        </w:del>
      </w:moveTo>
      <w:ins w:id="55" w:author="Liebman, Matthew Z [AGRON]" w:date="2021-05-04T14:20:00Z">
        <w:r w:rsidR="008834FF">
          <w:t>6</w:t>
        </w:r>
      </w:ins>
      <w:moveTo w:id="56" w:author="Liebman, Matthew Z [AGRON]" w:date="2021-05-04T13:57:00Z">
        <w:r w:rsidR="00560ECE">
          <w:t>). Averaged over rotation systems, mean corn yield in both of the latter two years was 12.6 Mg ha</w:t>
        </w:r>
        <w:r w:rsidR="00560ECE" w:rsidRPr="006C6419">
          <w:rPr>
            <w:vertAlign w:val="superscript"/>
          </w:rPr>
          <w:t>-1</w:t>
        </w:r>
        <w:r w:rsidR="00560ECE">
          <w:t xml:space="preserve">. </w:t>
        </w:r>
      </w:moveTo>
    </w:p>
    <w:p w14:paraId="697E46FD" w14:textId="1C8D0562" w:rsidR="00724B90" w:rsidRDefault="00724B90" w:rsidP="00560ECE">
      <w:pPr>
        <w:rPr>
          <w:ins w:id="57" w:author="Liebman, Matthew Z [AGRON]" w:date="2021-05-04T14:22:00Z"/>
        </w:rPr>
      </w:pPr>
    </w:p>
    <w:p w14:paraId="691436C6" w14:textId="497B80D4" w:rsidR="00724B90" w:rsidRPr="008834FF" w:rsidRDefault="00724B90" w:rsidP="00560ECE">
      <w:pPr>
        <w:rPr>
          <w:moveTo w:id="58" w:author="Liebman, Matthew Z [AGRON]" w:date="2021-05-04T13:57:00Z"/>
        </w:rPr>
      </w:pPr>
      <w:ins w:id="59" w:author="Liebman, Matthew Z [AGRON]" w:date="2021-05-04T14:23:00Z">
        <w:r>
          <w:t>Taken together, data from this project indicate that co</w:t>
        </w:r>
      </w:ins>
      <w:ins w:id="60" w:author="Liebman, Matthew Z [AGRON]" w:date="2021-05-04T14:24:00Z">
        <w:r>
          <w:t>mpared</w:t>
        </w:r>
      </w:ins>
      <w:ins w:id="61" w:author="Liebman, Matthew Z [AGRON]" w:date="2021-05-04T14:23:00Z">
        <w:r>
          <w:t xml:space="preserve"> with corn following soybean in a 2-year rotation</w:t>
        </w:r>
      </w:ins>
      <w:ins w:id="62" w:author="Liebman, Matthew Z [AGRON]" w:date="2021-05-04T14:24:00Z">
        <w:r>
          <w:t>, corn following alfalfa in a 4-year rotation had longer roots</w:t>
        </w:r>
      </w:ins>
      <w:ins w:id="63" w:author="Liebman, Matthew Z [AGRON]" w:date="2021-05-04T14:25:00Z">
        <w:r>
          <w:t xml:space="preserve"> and </w:t>
        </w:r>
      </w:ins>
      <w:ins w:id="64" w:author="Liebman, Matthew Z [AGRON]" w:date="2021-05-04T14:24:00Z">
        <w:r>
          <w:t>produced yields that were as high or higher</w:t>
        </w:r>
      </w:ins>
      <w:ins w:id="65" w:author="Liebman, Matthew Z [AGRON]" w:date="2021-05-04T14:25:00Z">
        <w:r>
          <w:t xml:space="preserve">. The data also suggest that corn in the </w:t>
        </w:r>
      </w:ins>
      <w:ins w:id="66" w:author="Liebman, Matthew Z [AGRON]" w:date="2021-05-04T14:29:00Z">
        <w:r w:rsidR="009E6781">
          <w:t>4-year</w:t>
        </w:r>
      </w:ins>
      <w:ins w:id="67" w:author="Liebman, Matthew Z [AGRON]" w:date="2021-05-04T14:25:00Z">
        <w:r>
          <w:t xml:space="preserve"> rotation invested less biomass in </w:t>
        </w:r>
      </w:ins>
      <w:ins w:id="68" w:author="Liebman, Matthew Z [AGRON]" w:date="2021-05-04T14:26:00Z">
        <w:r>
          <w:t xml:space="preserve">roots than did corn in the </w:t>
        </w:r>
      </w:ins>
      <w:ins w:id="69" w:author="Liebman, Matthew Z [AGRON]" w:date="2021-05-04T14:29:00Z">
        <w:r w:rsidR="009E6781">
          <w:t>2-year</w:t>
        </w:r>
      </w:ins>
      <w:ins w:id="70" w:author="Liebman, Matthew Z [AGRON]" w:date="2021-05-04T14:26:00Z">
        <w:r>
          <w:t xml:space="preserve"> rotation</w:t>
        </w:r>
      </w:ins>
      <w:ins w:id="71" w:author="Liebman, Matthew Z [AGRON]" w:date="2021-05-04T14:28:00Z">
        <w:r w:rsidR="009E6781">
          <w:t>.</w:t>
        </w:r>
      </w:ins>
      <w:ins w:id="72" w:author="Liebman, Matthew Z [AGRON]" w:date="2021-05-04T14:26:00Z">
        <w:r>
          <w:t xml:space="preserve"> </w:t>
        </w:r>
      </w:ins>
      <w:ins w:id="73" w:author="Liebman, Matthew Z [AGRON]" w:date="2021-05-04T14:33:00Z">
        <w:r w:rsidR="009E6781">
          <w:t>Possible</w:t>
        </w:r>
      </w:ins>
      <w:ins w:id="74" w:author="Liebman, Matthew Z [AGRON]" w:date="2021-05-04T14:32:00Z">
        <w:r w:rsidR="009E6781">
          <w:t xml:space="preserve"> differences between rotation systems in patterns of biomass allo</w:t>
        </w:r>
      </w:ins>
      <w:ins w:id="75" w:author="Liebman, Matthew Z [AGRON]" w:date="2021-05-04T14:33:00Z">
        <w:r w:rsidR="009E6781">
          <w:t>cation</w:t>
        </w:r>
      </w:ins>
      <w:ins w:id="76" w:author="Liebman, Matthew Z [AGRON]" w:date="2021-05-04T14:26:00Z">
        <w:r>
          <w:t xml:space="preserve"> merit more attention</w:t>
        </w:r>
      </w:ins>
      <w:ins w:id="77" w:author="Liebman, Matthew Z [AGRON]" w:date="2021-05-04T14:27:00Z">
        <w:r>
          <w:t xml:space="preserve"> </w:t>
        </w:r>
      </w:ins>
      <w:ins w:id="78" w:author="Liebman, Matthew Z [AGRON]" w:date="2021-05-04T14:32:00Z">
        <w:r w:rsidR="009E6781">
          <w:t>in</w:t>
        </w:r>
      </w:ins>
      <w:ins w:id="79" w:author="Liebman, Matthew Z [AGRON]" w:date="2021-05-04T14:27:00Z">
        <w:r>
          <w:t xml:space="preserve"> </w:t>
        </w:r>
      </w:ins>
      <w:ins w:id="80" w:author="Liebman, Matthew Z [AGRON]" w:date="2021-05-04T14:32:00Z">
        <w:r w:rsidR="009E6781">
          <w:t>future research activities.</w:t>
        </w:r>
      </w:ins>
    </w:p>
    <w:moveToRangeEnd w:id="45"/>
    <w:p w14:paraId="57BCFEF9" w14:textId="4A879C1F" w:rsidR="000E18DD" w:rsidDel="00BF7532" w:rsidRDefault="000E18DD" w:rsidP="00560ECE">
      <w:pPr>
        <w:rPr>
          <w:del w:id="81" w:author="Liebman, Matthew Z [AGRON]" w:date="2021-05-04T14:04:00Z"/>
        </w:rPr>
      </w:pPr>
    </w:p>
    <w:p w14:paraId="4F7D3358" w14:textId="0E339117" w:rsidR="00BF7532" w:rsidRDefault="00BF7532" w:rsidP="00FA7611">
      <w:pPr>
        <w:rPr>
          <w:ins w:id="82" w:author="Liebman, Matthew Z [AGRON]" w:date="2021-05-04T14:40:00Z"/>
        </w:rPr>
      </w:pPr>
    </w:p>
    <w:p w14:paraId="6B51E902" w14:textId="7A99979C" w:rsidR="00BF7532" w:rsidRPr="00BF7532" w:rsidRDefault="00BF7532" w:rsidP="00FA7611">
      <w:pPr>
        <w:rPr>
          <w:ins w:id="83" w:author="Liebman, Matthew Z [AGRON]" w:date="2021-05-04T14:40:00Z"/>
          <w:b/>
          <w:bCs/>
          <w:u w:val="single"/>
          <w:rPrChange w:id="84" w:author="Liebman, Matthew Z [AGRON]" w:date="2021-05-04T14:40:00Z">
            <w:rPr>
              <w:ins w:id="85" w:author="Liebman, Matthew Z [AGRON]" w:date="2021-05-04T14:40:00Z"/>
            </w:rPr>
          </w:rPrChange>
        </w:rPr>
      </w:pPr>
      <w:ins w:id="86" w:author="Liebman, Matthew Z [AGRON]" w:date="2021-05-04T14:40:00Z">
        <w:r w:rsidRPr="00BF7532">
          <w:rPr>
            <w:b/>
            <w:bCs/>
            <w:u w:val="single"/>
            <w:rPrChange w:id="87" w:author="Liebman, Matthew Z [AGRON]" w:date="2021-05-04T14:40:00Z">
              <w:rPr/>
            </w:rPrChange>
          </w:rPr>
          <w:t>Presentations</w:t>
        </w:r>
      </w:ins>
    </w:p>
    <w:p w14:paraId="1DD16EF9" w14:textId="60C3F662" w:rsidR="00FA7611" w:rsidRPr="007A369B" w:rsidDel="00BF7532" w:rsidRDefault="00FA7611" w:rsidP="00560ECE">
      <w:pPr>
        <w:rPr>
          <w:del w:id="88" w:author="Liebman, Matthew Z [AGRON]" w:date="2021-05-04T14:04:00Z"/>
          <w:rPrChange w:id="89" w:author="Liebman, Matthew Z [AGRON]" w:date="2021-05-04T14:43:00Z">
            <w:rPr>
              <w:del w:id="90" w:author="Liebman, Matthew Z [AGRON]" w:date="2021-05-04T14:04:00Z"/>
              <w:sz w:val="22"/>
              <w:szCs w:val="22"/>
            </w:rPr>
          </w:rPrChange>
        </w:rPr>
      </w:pPr>
    </w:p>
    <w:p w14:paraId="4A5A7A71" w14:textId="77777777" w:rsidR="00BF7532" w:rsidRPr="007A369B" w:rsidRDefault="00BF7532" w:rsidP="00BF7532">
      <w:pPr>
        <w:rPr>
          <w:ins w:id="91" w:author="Liebman, Matthew Z [AGRON]" w:date="2021-05-04T14:41:00Z"/>
          <w:rPrChange w:id="92" w:author="Liebman, Matthew Z [AGRON]" w:date="2021-05-04T14:43:00Z">
            <w:rPr>
              <w:ins w:id="93" w:author="Liebman, Matthew Z [AGRON]" w:date="2021-05-04T14:41:00Z"/>
              <w:sz w:val="22"/>
              <w:szCs w:val="22"/>
            </w:rPr>
          </w:rPrChange>
        </w:rPr>
      </w:pPr>
      <w:ins w:id="94" w:author="Liebman, Matthew Z [AGRON]" w:date="2021-05-04T14:41:00Z">
        <w:r w:rsidRPr="007A369B">
          <w:rPr>
            <w:rPrChange w:id="95" w:author="Liebman, Matthew Z [AGRON]" w:date="2021-05-04T14:43:00Z">
              <w:rPr>
                <w:sz w:val="22"/>
                <w:szCs w:val="22"/>
              </w:rPr>
            </w:rPrChange>
          </w:rPr>
          <w:t xml:space="preserve">Conservation Drainage Network, 2021 annual meeting, West Lafayette, IN (7 April 2021, presented on-line). Effects of cropping system diversification on crop performance, soil properties, and environmental quality. </w:t>
        </w:r>
      </w:ins>
    </w:p>
    <w:p w14:paraId="32E575C8" w14:textId="77777777" w:rsidR="00BF7532" w:rsidRPr="007A369B" w:rsidRDefault="00BF7532" w:rsidP="00BF7532">
      <w:pPr>
        <w:rPr>
          <w:ins w:id="96" w:author="Liebman, Matthew Z [AGRON]" w:date="2021-05-04T14:41:00Z"/>
          <w:rPrChange w:id="97" w:author="Liebman, Matthew Z [AGRON]" w:date="2021-05-04T14:43:00Z">
            <w:rPr>
              <w:ins w:id="98" w:author="Liebman, Matthew Z [AGRON]" w:date="2021-05-04T14:41:00Z"/>
              <w:sz w:val="22"/>
              <w:szCs w:val="22"/>
            </w:rPr>
          </w:rPrChange>
        </w:rPr>
      </w:pPr>
    </w:p>
    <w:p w14:paraId="58CFEDE2" w14:textId="7D39F128" w:rsidR="00BF7532" w:rsidRPr="007A369B" w:rsidRDefault="00BF7532" w:rsidP="00BF7532">
      <w:pPr>
        <w:rPr>
          <w:ins w:id="99" w:author="Liebman, Matthew Z [AGRON]" w:date="2021-05-04T14:41:00Z"/>
          <w:rPrChange w:id="100" w:author="Liebman, Matthew Z [AGRON]" w:date="2021-05-04T14:43:00Z">
            <w:rPr>
              <w:ins w:id="101" w:author="Liebman, Matthew Z [AGRON]" w:date="2021-05-04T14:41:00Z"/>
              <w:sz w:val="22"/>
              <w:szCs w:val="22"/>
            </w:rPr>
          </w:rPrChange>
        </w:rPr>
      </w:pPr>
      <w:ins w:id="102" w:author="Liebman, Matthew Z [AGRON]" w:date="2021-05-04T14:41:00Z">
        <w:r w:rsidRPr="007A369B">
          <w:rPr>
            <w:rPrChange w:id="103" w:author="Liebman, Matthew Z [AGRON]" w:date="2021-05-04T14:43:00Z">
              <w:rPr>
                <w:sz w:val="22"/>
                <w:szCs w:val="22"/>
              </w:rPr>
            </w:rPrChange>
          </w:rPr>
          <w:t>Iowa Learning Farms Conservation Webinar, Boone, IA (10 March 2021, presented on-line, https://vimeo.com/522992315). Cropping system diversification is a path to greater sustainability.</w:t>
        </w:r>
      </w:ins>
    </w:p>
    <w:p w14:paraId="3ACF913F" w14:textId="013DA69D" w:rsidR="00E75223" w:rsidRPr="007A369B" w:rsidDel="00BF7532" w:rsidRDefault="004B60B3" w:rsidP="00BF7532">
      <w:pPr>
        <w:rPr>
          <w:del w:id="104" w:author="Liebman, Matthew Z [AGRON]" w:date="2021-05-04T13:41:00Z"/>
        </w:rPr>
      </w:pPr>
      <w:del w:id="105" w:author="Liebman, Matthew Z [AGRON]" w:date="2021-05-04T13:24:00Z">
        <w:r w:rsidRPr="007A369B" w:rsidDel="00883DAD">
          <w:delText>Root mass measurements</w:delText>
        </w:r>
        <w:r w:rsidR="00E75223" w:rsidRPr="007A369B" w:rsidDel="00883DAD">
          <w:delText xml:space="preserve"> indicate that </w:delText>
        </w:r>
      </w:del>
      <w:del w:id="106" w:author="Liebman, Matthew Z [AGRON]" w:date="2021-05-04T13:21:00Z">
        <w:r w:rsidR="00E75223" w:rsidRPr="007A369B" w:rsidDel="005E77F5">
          <w:rPr>
            <w:iCs/>
          </w:rPr>
          <w:delText xml:space="preserve">(1) </w:delText>
        </w:r>
      </w:del>
      <w:del w:id="107" w:author="Liebman, Matthew Z [AGRON]" w:date="2021-05-04T13:23:00Z">
        <w:r w:rsidR="00615309" w:rsidRPr="007A369B" w:rsidDel="00883DAD">
          <w:rPr>
            <w:iCs/>
          </w:rPr>
          <w:delText>r</w:delText>
        </w:r>
      </w:del>
      <w:del w:id="108" w:author="Liebman, Matthew Z [AGRON]" w:date="2021-05-04T13:41:00Z">
        <w:r w:rsidR="00615309" w:rsidRPr="007A369B" w:rsidDel="006428FE">
          <w:rPr>
            <w:iCs/>
          </w:rPr>
          <w:delText xml:space="preserve">oot mass recovered </w:delText>
        </w:r>
      </w:del>
      <w:del w:id="109" w:author="Liebman, Matthew Z [AGRON]" w:date="2021-05-04T13:39:00Z">
        <w:r w:rsidR="00615309" w:rsidRPr="007A369B" w:rsidDel="006428FE">
          <w:rPr>
            <w:iCs/>
          </w:rPr>
          <w:delText xml:space="preserve">from the soil </w:delText>
        </w:r>
      </w:del>
      <w:del w:id="110" w:author="Liebman, Matthew Z [AGRON]" w:date="2021-05-04T13:41:00Z">
        <w:r w:rsidR="00615309" w:rsidRPr="007A369B" w:rsidDel="006428FE">
          <w:rPr>
            <w:iCs/>
          </w:rPr>
          <w:delText xml:space="preserve">to 60 cm depth </w:delText>
        </w:r>
      </w:del>
      <w:del w:id="111" w:author="Liebman, Matthew Z [AGRON]" w:date="2021-05-04T13:23:00Z">
        <w:r w:rsidR="00615309" w:rsidRPr="007A369B" w:rsidDel="00883DAD">
          <w:rPr>
            <w:iCs/>
          </w:rPr>
          <w:delText xml:space="preserve">increased (p&lt;0.0001) </w:delText>
        </w:r>
      </w:del>
      <w:del w:id="112" w:author="Liebman, Matthew Z [AGRON]" w:date="2021-05-04T13:24:00Z">
        <w:r w:rsidR="00615309" w:rsidRPr="007A369B" w:rsidDel="00883DAD">
          <w:rPr>
            <w:iCs/>
          </w:rPr>
          <w:delText>in both cropping systems from just after corn planting until the late season</w:delText>
        </w:r>
      </w:del>
      <w:del w:id="113" w:author="Liebman, Matthew Z [AGRON]" w:date="2021-05-04T13:21:00Z">
        <w:r w:rsidR="00615309" w:rsidRPr="007A369B" w:rsidDel="005E77F5">
          <w:rPr>
            <w:iCs/>
          </w:rPr>
          <w:delText>;</w:delText>
        </w:r>
      </w:del>
      <w:del w:id="114" w:author="Liebman, Matthew Z [AGRON]" w:date="2021-05-04T13:41:00Z">
        <w:r w:rsidR="00615309" w:rsidRPr="007A369B" w:rsidDel="006428FE">
          <w:rPr>
            <w:iCs/>
          </w:rPr>
          <w:delText xml:space="preserve"> </w:delText>
        </w:r>
      </w:del>
      <w:del w:id="115" w:author="Liebman, Matthew Z [AGRON]" w:date="2021-05-04T13:40:00Z">
        <w:r w:rsidR="00615309" w:rsidRPr="007A369B" w:rsidDel="006428FE">
          <w:rPr>
            <w:iCs/>
          </w:rPr>
          <w:delText xml:space="preserve">(2) </w:delText>
        </w:r>
        <w:r w:rsidR="00E75223" w:rsidRPr="007A369B" w:rsidDel="006428FE">
          <w:rPr>
            <w:iCs/>
          </w:rPr>
          <w:delText xml:space="preserve">the amount of root residue present in the soil </w:delText>
        </w:r>
        <w:r w:rsidR="00615309" w:rsidRPr="007A369B" w:rsidDel="006428FE">
          <w:rPr>
            <w:iCs/>
          </w:rPr>
          <w:delText>early in the season</w:delText>
        </w:r>
        <w:r w:rsidR="00E75223" w:rsidRPr="007A369B" w:rsidDel="006428FE">
          <w:rPr>
            <w:iCs/>
          </w:rPr>
          <w:delText xml:space="preserve"> was 2.</w:delText>
        </w:r>
        <w:r w:rsidRPr="007A369B" w:rsidDel="006428FE">
          <w:rPr>
            <w:iCs/>
          </w:rPr>
          <w:delText>3</w:delText>
        </w:r>
        <w:r w:rsidR="00E75223" w:rsidRPr="007A369B" w:rsidDel="006428FE">
          <w:rPr>
            <w:iCs/>
          </w:rPr>
          <w:delText xml:space="preserve">-fold greater </w:delText>
        </w:r>
        <w:r w:rsidRPr="007A369B" w:rsidDel="006428FE">
          <w:rPr>
            <w:iCs/>
          </w:rPr>
          <w:delText xml:space="preserve">(p=0.0315) </w:delText>
        </w:r>
        <w:r w:rsidR="00E75223" w:rsidRPr="007A369B" w:rsidDel="006428FE">
          <w:rPr>
            <w:iCs/>
          </w:rPr>
          <w:delText xml:space="preserve">in the 4-year rotation (i.e., following alfalfa) than in the 2-year rotation (i.e., after soybean); </w:delText>
        </w:r>
        <w:r w:rsidRPr="007A369B" w:rsidDel="006428FE">
          <w:rPr>
            <w:iCs/>
          </w:rPr>
          <w:delText xml:space="preserve">and </w:delText>
        </w:r>
        <w:r w:rsidR="00E75223" w:rsidRPr="007A369B" w:rsidDel="006428FE">
          <w:rPr>
            <w:iCs/>
          </w:rPr>
          <w:delText>(</w:delText>
        </w:r>
        <w:r w:rsidR="00615309" w:rsidRPr="007A369B" w:rsidDel="006428FE">
          <w:rPr>
            <w:iCs/>
          </w:rPr>
          <w:delText>3</w:delText>
        </w:r>
        <w:r w:rsidR="00E75223" w:rsidRPr="007A369B" w:rsidDel="006428FE">
          <w:rPr>
            <w:iCs/>
          </w:rPr>
          <w:delText xml:space="preserve">) the amount of root mass </w:delText>
        </w:r>
        <w:r w:rsidRPr="007A369B" w:rsidDel="006428FE">
          <w:rPr>
            <w:iCs/>
          </w:rPr>
          <w:delText>late in the season</w:delText>
        </w:r>
        <w:r w:rsidR="00E75223" w:rsidRPr="007A369B" w:rsidDel="006428FE">
          <w:rPr>
            <w:iCs/>
          </w:rPr>
          <w:delText xml:space="preserve"> did not differ </w:delText>
        </w:r>
        <w:r w:rsidRPr="007A369B" w:rsidDel="006428FE">
          <w:rPr>
            <w:iCs/>
          </w:rPr>
          <w:delText>(</w:delText>
        </w:r>
        <w:r w:rsidR="00615309" w:rsidRPr="007A369B" w:rsidDel="006428FE">
          <w:rPr>
            <w:iCs/>
          </w:rPr>
          <w:delText xml:space="preserve">p=0.8238) </w:delText>
        </w:r>
        <w:r w:rsidR="00E75223" w:rsidRPr="007A369B" w:rsidDel="006428FE">
          <w:rPr>
            <w:iCs/>
          </w:rPr>
          <w:delText>between the rotation treatments</w:delText>
        </w:r>
        <w:r w:rsidR="00615309" w:rsidRPr="007A369B" w:rsidDel="006428FE">
          <w:rPr>
            <w:iCs/>
          </w:rPr>
          <w:delText>.</w:delText>
        </w:r>
      </w:del>
      <w:del w:id="116" w:author="Liebman, Matthew Z [AGRON]" w:date="2021-05-04T13:41:00Z">
        <w:r w:rsidR="00615309" w:rsidRPr="007A369B" w:rsidDel="006428FE">
          <w:rPr>
            <w:iCs/>
          </w:rPr>
          <w:delText xml:space="preserve"> If the initial levels of root residue decayed at an equal rate in the two rotation treatments, or if they persisted equally in the two rotations, these results would </w:delText>
        </w:r>
        <w:r w:rsidR="00E75223" w:rsidRPr="007A369B" w:rsidDel="006428FE">
          <w:rPr>
            <w:iCs/>
          </w:rPr>
          <w:delText>indicat</w:delText>
        </w:r>
        <w:r w:rsidR="00615309" w:rsidRPr="007A369B" w:rsidDel="006428FE">
          <w:rPr>
            <w:iCs/>
          </w:rPr>
          <w:delText>e</w:delText>
        </w:r>
        <w:r w:rsidR="00E75223" w:rsidRPr="007A369B" w:rsidDel="006428FE">
          <w:rPr>
            <w:iCs/>
          </w:rPr>
          <w:delText xml:space="preserve"> that the 2-year rotation added more root mass </w:delText>
        </w:r>
        <w:r w:rsidR="00615309" w:rsidRPr="007A369B" w:rsidDel="006428FE">
          <w:rPr>
            <w:iCs/>
          </w:rPr>
          <w:delText>during the growing</w:delText>
        </w:r>
        <w:r w:rsidR="00E75223" w:rsidRPr="007A369B" w:rsidDel="006428FE">
          <w:rPr>
            <w:iCs/>
          </w:rPr>
          <w:delText xml:space="preserve"> </w:delText>
        </w:r>
        <w:r w:rsidR="00615309" w:rsidRPr="007A369B" w:rsidDel="006428FE">
          <w:rPr>
            <w:iCs/>
          </w:rPr>
          <w:delText xml:space="preserve">season </w:delText>
        </w:r>
        <w:r w:rsidR="00E75223" w:rsidRPr="007A369B" w:rsidDel="006428FE">
          <w:rPr>
            <w:iCs/>
          </w:rPr>
          <w:delText>than did the 4-year rotation</w:delText>
        </w:r>
        <w:r w:rsidR="00615309" w:rsidRPr="007A369B" w:rsidDel="006428FE">
          <w:rPr>
            <w:iCs/>
          </w:rPr>
          <w:delText xml:space="preserve">. </w:delText>
        </w:r>
      </w:del>
    </w:p>
    <w:p w14:paraId="352D77CE" w14:textId="77777777" w:rsidR="00BF7532" w:rsidRPr="007A369B" w:rsidRDefault="00BF7532" w:rsidP="00560ECE">
      <w:pPr>
        <w:rPr>
          <w:ins w:id="117" w:author="Liebman, Matthew Z [AGRON]" w:date="2021-05-04T14:42:00Z"/>
        </w:rPr>
      </w:pPr>
    </w:p>
    <w:p w14:paraId="4F9618E1" w14:textId="77777777" w:rsidR="00BF7532" w:rsidRPr="00BF7532" w:rsidRDefault="00BF7532" w:rsidP="00BF7532">
      <w:pPr>
        <w:rPr>
          <w:ins w:id="118" w:author="Liebman, Matthew Z [AGRON]" w:date="2021-05-04T14:42:00Z"/>
          <w:iCs/>
        </w:rPr>
      </w:pPr>
      <w:ins w:id="119" w:author="Liebman, Matthew Z [AGRON]" w:date="2021-05-04T14:42:00Z">
        <w:r w:rsidRPr="00BF7532">
          <w:rPr>
            <w:iCs/>
          </w:rPr>
          <w:t>Iowa State University Extension and Outreach, Agriculture and Natural Resources Crops Team Fall In-Service Training, Boone, IA (23 September 2020, presented on-line). Cropping system diversification is a path to greater sustainability.</w:t>
        </w:r>
      </w:ins>
    </w:p>
    <w:p w14:paraId="332E4BFD" w14:textId="77777777" w:rsidR="00BF7532" w:rsidRDefault="00BF7532" w:rsidP="00BF7532">
      <w:pPr>
        <w:rPr>
          <w:ins w:id="120" w:author="Liebman, Matthew Z [AGRON]" w:date="2021-05-04T14:42:00Z"/>
          <w:iCs/>
        </w:rPr>
      </w:pPr>
    </w:p>
    <w:p w14:paraId="7D71C83B" w14:textId="45B7B1D7" w:rsidR="00BF7532" w:rsidRPr="00E75223" w:rsidRDefault="00BF7532" w:rsidP="00BF7532">
      <w:pPr>
        <w:rPr>
          <w:ins w:id="121" w:author="Liebman, Matthew Z [AGRON]" w:date="2021-05-04T14:42:00Z"/>
          <w:iCs/>
        </w:rPr>
      </w:pPr>
      <w:ins w:id="122" w:author="Liebman, Matthew Z [AGRON]" w:date="2021-05-04T14:42:00Z">
        <w:r w:rsidRPr="00BF7532">
          <w:rPr>
            <w:iCs/>
          </w:rPr>
          <w:t>Corteva Agriscience, Predictive Ag Leadership Team webinar, Johnston, IA (26 August 2020, presented on-line). Enhancing biodiversity in the U.S. Corn Belt to improve environmental quality and sustain crop production.</w:t>
        </w:r>
      </w:ins>
    </w:p>
    <w:p w14:paraId="5C689F0D" w14:textId="2F017D6D" w:rsidR="00E75223" w:rsidDel="00BF7532" w:rsidRDefault="00E75223" w:rsidP="00BF7532">
      <w:pPr>
        <w:rPr>
          <w:del w:id="123" w:author="Liebman, Matthew Z [AGRON]" w:date="2021-05-04T13:57:00Z"/>
        </w:rPr>
      </w:pPr>
    </w:p>
    <w:p w14:paraId="67359224" w14:textId="77777777" w:rsidR="00BF7532" w:rsidRDefault="00BF7532" w:rsidP="00560ECE">
      <w:pPr>
        <w:rPr>
          <w:ins w:id="124" w:author="Liebman, Matthew Z [AGRON]" w:date="2021-05-04T14:42:00Z"/>
        </w:rPr>
      </w:pPr>
    </w:p>
    <w:p w14:paraId="14F9ACF6" w14:textId="77777777" w:rsidR="00BF7532" w:rsidRDefault="00BF7532" w:rsidP="00BF7532">
      <w:pPr>
        <w:rPr>
          <w:ins w:id="125" w:author="Liebman, Matthew Z [AGRON]" w:date="2021-05-04T14:42:00Z"/>
        </w:rPr>
      </w:pPr>
      <w:ins w:id="126" w:author="Liebman, Matthew Z [AGRON]" w:date="2021-05-04T14:42:00Z">
        <w:r>
          <w:t>Northeast Iowa Resource Conservation and Development, 3rd Annual Soil Health Workshop, Monona, IA (27 February 2020). Diversified cropping systems for improved environmental quality and better soil health.</w:t>
        </w:r>
      </w:ins>
    </w:p>
    <w:p w14:paraId="44F7176D" w14:textId="77777777" w:rsidR="00BF7532" w:rsidRDefault="00BF7532" w:rsidP="00BF7532">
      <w:pPr>
        <w:rPr>
          <w:ins w:id="127" w:author="Liebman, Matthew Z [AGRON]" w:date="2021-05-04T14:42:00Z"/>
        </w:rPr>
      </w:pPr>
    </w:p>
    <w:p w14:paraId="496D10AA" w14:textId="768AC6BC" w:rsidR="00BF7532" w:rsidRDefault="00BF7532" w:rsidP="00BF7532">
      <w:pPr>
        <w:rPr>
          <w:ins w:id="128" w:author="Liebman, Matthew Z [AGRON]" w:date="2021-05-04T14:42:00Z"/>
        </w:rPr>
      </w:pPr>
      <w:ins w:id="129" w:author="Liebman, Matthew Z [AGRON]" w:date="2021-05-04T14:42:00Z">
        <w:r>
          <w:t>Iowa Association of Water Agencies, 2020 winter general membership meeting, Ames, IA (16 January 2020). Diversified cropping practices for water quality protection.</w:t>
        </w:r>
      </w:ins>
    </w:p>
    <w:p w14:paraId="231F002E" w14:textId="77777777" w:rsidR="00BF7532" w:rsidRDefault="00BF7532" w:rsidP="00BF7532">
      <w:pPr>
        <w:rPr>
          <w:ins w:id="130" w:author="Liebman, Matthew Z [AGRON]" w:date="2021-05-04T14:42:00Z"/>
        </w:rPr>
      </w:pPr>
    </w:p>
    <w:p w14:paraId="7825258B" w14:textId="2654ED44" w:rsidR="00BF7532" w:rsidRDefault="00BF7532" w:rsidP="00BF7532">
      <w:pPr>
        <w:rPr>
          <w:ins w:id="131" w:author="Liebman, Matthew Z [AGRON]" w:date="2021-05-04T14:42:00Z"/>
        </w:rPr>
      </w:pPr>
      <w:ins w:id="132" w:author="Liebman, Matthew Z [AGRON]" w:date="2021-05-04T14:42:00Z">
        <w:r>
          <w:t xml:space="preserve">University of Kentucky, Department of Plant and Soil Sciences, departmental seminar, Lexington, KY (20 November 2019). Why are long-term agricultural field experiments important? </w:t>
        </w:r>
      </w:ins>
    </w:p>
    <w:p w14:paraId="42A2CB00" w14:textId="77777777" w:rsidR="00BF7532" w:rsidRDefault="00BF7532" w:rsidP="00BF7532">
      <w:pPr>
        <w:rPr>
          <w:ins w:id="133" w:author="Liebman, Matthew Z [AGRON]" w:date="2021-05-04T14:43:00Z"/>
        </w:rPr>
      </w:pPr>
    </w:p>
    <w:p w14:paraId="55B36501" w14:textId="71EA3FE9" w:rsidR="00BF7532" w:rsidRDefault="00BF7532" w:rsidP="00BF7532">
      <w:pPr>
        <w:rPr>
          <w:ins w:id="134" w:author="Liebman, Matthew Z [AGRON]" w:date="2021-05-04T14:42:00Z"/>
        </w:rPr>
      </w:pPr>
      <w:ins w:id="135" w:author="Liebman, Matthew Z [AGRON]" w:date="2021-05-04T14:42:00Z">
        <w:r>
          <w:t>Michigan State University, Kellogg Biological Station, Long-Term Ecological Research site, All Scientist Meeting, Hickory Corners, MI (20 September 2019). Enhancing biodiversity in the Corn Belt to improve environmental quality and crop production.</w:t>
        </w:r>
      </w:ins>
    </w:p>
    <w:p w14:paraId="6D2E58DD" w14:textId="50AF7824" w:rsidR="00FF789F" w:rsidDel="007A369B" w:rsidRDefault="00CC43CB" w:rsidP="007A369B">
      <w:pPr>
        <w:rPr>
          <w:del w:id="136" w:author="Liebman, Matthew Z [AGRON]" w:date="2021-05-04T13:45:00Z"/>
        </w:rPr>
      </w:pPr>
      <w:del w:id="137" w:author="Liebman, Matthew Z [AGRON]" w:date="2021-05-04T13:45:00Z">
        <w:r w:rsidDel="006428FE">
          <w:delText>M</w:delText>
        </w:r>
        <w:r w:rsidR="002F08AB" w:rsidDel="006428FE">
          <w:delText xml:space="preserve">aximum </w:delText>
        </w:r>
        <w:r w:rsidDel="006428FE">
          <w:delText xml:space="preserve">root </w:delText>
        </w:r>
        <w:r w:rsidR="002F08AB" w:rsidDel="006428FE">
          <w:delText>depth differed among years (p&lt;0.0001)</w:delText>
        </w:r>
        <w:r w:rsidDel="006428FE">
          <w:delText xml:space="preserve"> and rotation systems (p=0.0013), but no year x rotation system interaction occurred (p=0.6573).</w:delText>
        </w:r>
        <w:r w:rsidR="002F08AB" w:rsidDel="006428FE">
          <w:delText xml:space="preserve"> Averaged over rotation treatments, root depth was greatest in 2019 (102.5 cm), least in 2018 (53.6 cm), and intermediate in 2020 (90.0 cm). Averaged over years, maximum root depth in the 4-year rotation was 14% higher in the 4-year rotation (87.4 cm) than the 2-year rotation (76.7 cm).</w:delText>
        </w:r>
        <w:r w:rsidR="00B81846" w:rsidDel="006428FE">
          <w:delText xml:space="preserve"> </w:delText>
        </w:r>
        <w:r w:rsidR="00D629F0" w:rsidDel="006428FE">
          <w:delText>These observations</w:delText>
        </w:r>
        <w:r w:rsidDel="006428FE">
          <w:delText xml:space="preserve"> </w:delText>
        </w:r>
        <w:r w:rsidR="00D629F0" w:rsidDel="006428FE">
          <w:delText>corroborated our hypothesis that maximum corn root depth would be greater for corn following alfalfa in the 4-year rotation than following soybean in the 2-year rotation.</w:delText>
        </w:r>
        <w:r w:rsidR="00A61C53" w:rsidDel="006428FE">
          <w:delText xml:space="preserve"> </w:delText>
        </w:r>
      </w:del>
    </w:p>
    <w:p w14:paraId="76A0D3B1" w14:textId="77777777" w:rsidR="007A369B" w:rsidRDefault="007A369B" w:rsidP="00560ECE">
      <w:pPr>
        <w:rPr>
          <w:ins w:id="138" w:author="Liebman, Matthew Z [AGRON]" w:date="2021-05-04T14:43:00Z"/>
        </w:rPr>
      </w:pPr>
    </w:p>
    <w:p w14:paraId="0C92EFFD" w14:textId="77777777" w:rsidR="007A369B" w:rsidRPr="007A369B" w:rsidRDefault="007A369B" w:rsidP="007A369B">
      <w:pPr>
        <w:rPr>
          <w:ins w:id="139" w:author="Liebman, Matthew Z [AGRON]" w:date="2021-05-04T14:43:00Z"/>
        </w:rPr>
      </w:pPr>
      <w:ins w:id="140" w:author="Liebman, Matthew Z [AGRON]" w:date="2021-05-04T14:43:00Z">
        <w:r w:rsidRPr="007A369B">
          <w:t>Iowa Governor's Conference on Public Health, Des Moines, IA (24 April 2019). Diversification and integration: two strategies for improving sustainability.</w:t>
        </w:r>
      </w:ins>
    </w:p>
    <w:p w14:paraId="46F244BD" w14:textId="77777777" w:rsidR="007A369B" w:rsidRDefault="007A369B" w:rsidP="00FA7611">
      <w:pPr>
        <w:rPr>
          <w:ins w:id="141" w:author="Liebman, Matthew Z [AGRON]" w:date="2021-05-04T14:43:00Z"/>
        </w:rPr>
      </w:pPr>
    </w:p>
    <w:p w14:paraId="239F26FD" w14:textId="7CCE3466" w:rsidR="006C6419" w:rsidRPr="00282822" w:rsidDel="00282822" w:rsidRDefault="00282822" w:rsidP="00560ECE">
      <w:pPr>
        <w:rPr>
          <w:del w:id="142" w:author="Liebman, Matthew Z [AGRON]" w:date="2021-05-04T13:57:00Z"/>
          <w:b/>
          <w:bCs/>
          <w:u w:val="single"/>
          <w:rPrChange w:id="143" w:author="Liebman, Matthew Z [AGRON]" w:date="2021-05-04T14:45:00Z">
            <w:rPr>
              <w:del w:id="144" w:author="Liebman, Matthew Z [AGRON]" w:date="2021-05-04T13:57:00Z"/>
            </w:rPr>
          </w:rPrChange>
        </w:rPr>
      </w:pPr>
      <w:ins w:id="145" w:author="Liebman, Matthew Z [AGRON]" w:date="2021-05-04T14:45:00Z">
        <w:r w:rsidRPr="00282822">
          <w:rPr>
            <w:b/>
            <w:bCs/>
            <w:u w:val="single"/>
            <w:rPrChange w:id="146" w:author="Liebman, Matthew Z [AGRON]" w:date="2021-05-04T14:45:00Z">
              <w:rPr/>
            </w:rPrChange>
          </w:rPr>
          <w:t>Additional Funding</w:t>
        </w:r>
      </w:ins>
    </w:p>
    <w:p w14:paraId="0DBD2026" w14:textId="77777777" w:rsidR="00282822" w:rsidRPr="00282822" w:rsidRDefault="00282822" w:rsidP="00FA7611">
      <w:pPr>
        <w:rPr>
          <w:ins w:id="147" w:author="Liebman, Matthew Z [AGRON]" w:date="2021-05-04T14:45:00Z"/>
          <w:b/>
          <w:bCs/>
          <w:rPrChange w:id="148" w:author="Liebman, Matthew Z [AGRON]" w:date="2021-05-04T14:45:00Z">
            <w:rPr>
              <w:ins w:id="149" w:author="Liebman, Matthew Z [AGRON]" w:date="2021-05-04T14:45:00Z"/>
            </w:rPr>
          </w:rPrChange>
        </w:rPr>
      </w:pPr>
    </w:p>
    <w:p w14:paraId="6AF718B4" w14:textId="6FD07AFF" w:rsidR="00FA7611" w:rsidRDefault="006C6419" w:rsidP="00560ECE">
      <w:pPr>
        <w:rPr>
          <w:ins w:id="150" w:author="Liebman, Matthew Z [AGRON]" w:date="2021-05-04T14:45:00Z"/>
        </w:rPr>
      </w:pPr>
      <w:moveFromRangeStart w:id="151" w:author="Liebman, Matthew Z [AGRON]" w:date="2021-05-04T13:57:00Z" w:name="move71029080"/>
      <w:moveFrom w:id="152" w:author="Liebman, Matthew Z [AGRON]" w:date="2021-05-04T13:57:00Z">
        <w:r w:rsidDel="00560ECE">
          <w:t>Corn yield was 23% greater (p=0.0002) in the 4-year rotation (14.0 Mg ha</w:t>
        </w:r>
        <w:r w:rsidRPr="006C6419" w:rsidDel="00560ECE">
          <w:rPr>
            <w:vertAlign w:val="superscript"/>
          </w:rPr>
          <w:t>-1</w:t>
        </w:r>
        <w:r w:rsidDel="00560ECE">
          <w:t>) than in the 2-year rotation (11.3 Mg ha</w:t>
        </w:r>
        <w:r w:rsidRPr="006C6419" w:rsidDel="00560ECE">
          <w:rPr>
            <w:vertAlign w:val="superscript"/>
          </w:rPr>
          <w:t>-1</w:t>
        </w:r>
        <w:r w:rsidDel="00560ECE">
          <w:t xml:space="preserve">) in 2018 but did not differ between rotation systems in 2019 (p=0.5941) and 2020 (p=0.5379). Averaged over rotation systems, mean corn yield in </w:t>
        </w:r>
        <w:r w:rsidR="00695DDB" w:rsidDel="00560ECE">
          <w:t xml:space="preserve">both of </w:t>
        </w:r>
        <w:r w:rsidDel="00560ECE">
          <w:t>the latter two years was 12.6 Mg ha</w:t>
        </w:r>
        <w:r w:rsidRPr="006C6419" w:rsidDel="00560ECE">
          <w:rPr>
            <w:vertAlign w:val="superscript"/>
          </w:rPr>
          <w:t>-1</w:t>
        </w:r>
        <w:r w:rsidDel="00560ECE">
          <w:t xml:space="preserve">. </w:t>
        </w:r>
      </w:moveFrom>
      <w:moveFromRangeEnd w:id="151"/>
    </w:p>
    <w:p w14:paraId="38E1F17E" w14:textId="51733561" w:rsidR="00282822" w:rsidRDefault="00282822" w:rsidP="00282822">
      <w:pPr>
        <w:rPr>
          <w:ins w:id="153" w:author="Liebman, Matthew Z [AGRON]" w:date="2021-05-04T14:46:00Z"/>
          <w:bCs/>
          <w:iCs/>
        </w:rPr>
      </w:pPr>
      <w:ins w:id="154" w:author="Liebman, Matthew Z [AGRON]" w:date="2021-05-04T14:46:00Z">
        <w:r w:rsidRPr="00282822">
          <w:rPr>
            <w:bCs/>
            <w:iCs/>
          </w:rPr>
          <w:t>Hall, S.J., C.Q. Lu, S.V. Archontoulis, A. VanLoocke, M. Liebman, and M. Thompson. U</w:t>
        </w:r>
        <w:r w:rsidRPr="00282822">
          <w:rPr>
            <w:iCs/>
          </w:rPr>
          <w:t>.S. Department of Agriculture</w:t>
        </w:r>
        <w:r w:rsidRPr="00282822">
          <w:rPr>
            <w:iCs/>
          </w:rPr>
          <w:softHyphen/>
        </w:r>
        <w:r w:rsidRPr="00282822">
          <w:rPr>
            <w:iCs/>
          </w:rPr>
          <w:softHyphen/>
          <w:t xml:space="preserve">–Agriculture and Food Research Initiative. </w:t>
        </w:r>
        <w:r w:rsidRPr="00282822">
          <w:rPr>
            <w:bCs/>
            <w:iCs/>
          </w:rPr>
          <w:t>Confronting isotope-enabled models with data to quantify and predict soil carbon change in diversified cropping systems. $499,955. 2021-2024.</w:t>
        </w:r>
      </w:ins>
    </w:p>
    <w:p w14:paraId="4BD39E15" w14:textId="77777777" w:rsidR="00282822" w:rsidRPr="00282822" w:rsidRDefault="00282822" w:rsidP="00282822">
      <w:pPr>
        <w:rPr>
          <w:ins w:id="155" w:author="Liebman, Matthew Z [AGRON]" w:date="2021-05-04T14:46:00Z"/>
          <w:bCs/>
          <w:iCs/>
        </w:rPr>
      </w:pPr>
    </w:p>
    <w:p w14:paraId="4EFA355B" w14:textId="77777777" w:rsidR="00282822" w:rsidRPr="00282822" w:rsidRDefault="00282822" w:rsidP="00282822">
      <w:pPr>
        <w:rPr>
          <w:ins w:id="156" w:author="Liebman, Matthew Z [AGRON]" w:date="2021-05-04T14:46:00Z"/>
          <w:bCs/>
          <w:iCs/>
        </w:rPr>
      </w:pPr>
      <w:ins w:id="157" w:author="Liebman, Matthew Z [AGRON]" w:date="2021-05-04T14:46:00Z">
        <w:r w:rsidRPr="00282822">
          <w:rPr>
            <w:bCs/>
            <w:iCs/>
          </w:rPr>
          <w:t>Ruark, M.D., M. Liebman, Y. Rui, and E. Omondi. U</w:t>
        </w:r>
        <w:r w:rsidRPr="00282822">
          <w:rPr>
            <w:iCs/>
          </w:rPr>
          <w:t>.S. Department of Agriculture</w:t>
        </w:r>
        <w:r w:rsidRPr="00282822">
          <w:rPr>
            <w:iCs/>
          </w:rPr>
          <w:softHyphen/>
        </w:r>
        <w:r w:rsidRPr="00282822">
          <w:rPr>
            <w:iCs/>
          </w:rPr>
          <w:softHyphen/>
          <w:t xml:space="preserve">–Agriculture and Food Research Initiative. </w:t>
        </w:r>
        <w:r w:rsidRPr="00282822">
          <w:rPr>
            <w:bCs/>
            <w:iCs/>
          </w:rPr>
          <w:t>Microbial contribution to building and stabilizing soil organic matter under long-term crop management practices in agroecosystems. 2020-2022. $499,744.</w:t>
        </w:r>
      </w:ins>
    </w:p>
    <w:p w14:paraId="2C0B84F2" w14:textId="29E0E180" w:rsidR="00282822" w:rsidRDefault="00282822" w:rsidP="00560ECE">
      <w:pPr>
        <w:rPr>
          <w:ins w:id="158" w:author="Liebman, Matthew Z [AGRON]" w:date="2021-05-04T14:47:00Z"/>
          <w:iCs/>
        </w:rPr>
      </w:pPr>
    </w:p>
    <w:p w14:paraId="3337C14B" w14:textId="2A9E2AD2" w:rsidR="005D5013" w:rsidRPr="005D5013" w:rsidRDefault="005D5013" w:rsidP="00560ECE">
      <w:pPr>
        <w:rPr>
          <w:ins w:id="159" w:author="Liebman, Matthew Z [AGRON]" w:date="2021-05-04T14:47:00Z"/>
          <w:b/>
          <w:bCs/>
          <w:iCs/>
          <w:u w:val="single"/>
          <w:rPrChange w:id="160" w:author="Liebman, Matthew Z [AGRON]" w:date="2021-05-04T14:47:00Z">
            <w:rPr>
              <w:ins w:id="161" w:author="Liebman, Matthew Z [AGRON]" w:date="2021-05-04T14:47:00Z"/>
              <w:iCs/>
            </w:rPr>
          </w:rPrChange>
        </w:rPr>
      </w:pPr>
      <w:ins w:id="162" w:author="Liebman, Matthew Z [AGRON]" w:date="2021-05-04T14:47:00Z">
        <w:r w:rsidRPr="005D5013">
          <w:rPr>
            <w:b/>
            <w:bCs/>
            <w:iCs/>
            <w:u w:val="single"/>
            <w:rPrChange w:id="163" w:author="Liebman, Matthew Z [AGRON]" w:date="2021-05-04T14:47:00Z">
              <w:rPr>
                <w:iCs/>
              </w:rPr>
            </w:rPrChange>
          </w:rPr>
          <w:t>GRADUATE STUDENTS</w:t>
        </w:r>
      </w:ins>
    </w:p>
    <w:p w14:paraId="10DD7962" w14:textId="7532DA7A" w:rsidR="005D5013" w:rsidRDefault="005D5013" w:rsidP="00560ECE">
      <w:pPr>
        <w:rPr>
          <w:ins w:id="164" w:author="Liebman, Matthew Z [AGRON]" w:date="2021-05-04T14:48:00Z"/>
          <w:iCs/>
        </w:rPr>
      </w:pPr>
    </w:p>
    <w:p w14:paraId="3AF481B7" w14:textId="32FA03D6" w:rsidR="005D5013" w:rsidRDefault="005D5013" w:rsidP="00560ECE">
      <w:pPr>
        <w:rPr>
          <w:ins w:id="165" w:author="Liebman, Matthew Z [AGRON]" w:date="2021-05-04T14:49:00Z"/>
          <w:iCs/>
        </w:rPr>
      </w:pPr>
      <w:ins w:id="166" w:author="Liebman, Matthew Z [AGRON]" w:date="2021-05-04T14:48:00Z">
        <w:r w:rsidRPr="005D5013">
          <w:rPr>
            <w:iCs/>
          </w:rPr>
          <w:lastRenderedPageBreak/>
          <w:t>Nichols, Virginia. Ph.D. in Agronomy (Crop Production and Physiology), Iowa State University. Entered in 2018. (Co-supervised with Dr. Sotirios Archontoulis).</w:t>
        </w:r>
      </w:ins>
    </w:p>
    <w:p w14:paraId="3C71FCE3" w14:textId="7BFF69A0" w:rsidR="00D8354D" w:rsidRDefault="00D8354D" w:rsidP="00560ECE">
      <w:pPr>
        <w:rPr>
          <w:ins w:id="167" w:author="Liebman, Matthew Z [AGRON]" w:date="2021-05-04T14:49:00Z"/>
          <w:iCs/>
        </w:rPr>
      </w:pPr>
    </w:p>
    <w:p w14:paraId="1084252D" w14:textId="52A7B132" w:rsidR="00D8354D" w:rsidRPr="00D8354D" w:rsidRDefault="00D8354D" w:rsidP="00560ECE">
      <w:pPr>
        <w:rPr>
          <w:ins w:id="168" w:author="Liebman, Matthew Z [AGRON]" w:date="2021-05-04T14:49:00Z"/>
          <w:b/>
          <w:bCs/>
          <w:iCs/>
          <w:u w:val="single"/>
          <w:rPrChange w:id="169" w:author="Liebman, Matthew Z [AGRON]" w:date="2021-05-04T14:49:00Z">
            <w:rPr>
              <w:ins w:id="170" w:author="Liebman, Matthew Z [AGRON]" w:date="2021-05-04T14:49:00Z"/>
              <w:iCs/>
            </w:rPr>
          </w:rPrChange>
        </w:rPr>
      </w:pPr>
      <w:ins w:id="171" w:author="Liebman, Matthew Z [AGRON]" w:date="2021-05-04T14:49:00Z">
        <w:r w:rsidRPr="00D8354D">
          <w:rPr>
            <w:b/>
            <w:bCs/>
            <w:iCs/>
            <w:u w:val="single"/>
            <w:rPrChange w:id="172" w:author="Liebman, Matthew Z [AGRON]" w:date="2021-05-04T14:49:00Z">
              <w:rPr>
                <w:iCs/>
              </w:rPr>
            </w:rPrChange>
          </w:rPr>
          <w:t>PUBLICATIONS</w:t>
        </w:r>
      </w:ins>
    </w:p>
    <w:p w14:paraId="0645B5A4" w14:textId="1E2F7B76" w:rsidR="00D8354D" w:rsidRDefault="00D8354D" w:rsidP="00560ECE">
      <w:pPr>
        <w:rPr>
          <w:ins w:id="173" w:author="Liebman, Matthew Z [AGRON]" w:date="2021-05-04T14:49:00Z"/>
          <w:iCs/>
        </w:rPr>
      </w:pPr>
    </w:p>
    <w:p w14:paraId="5036DC05" w14:textId="77777777" w:rsidR="00D8354D" w:rsidRPr="00D8354D" w:rsidRDefault="00D8354D" w:rsidP="00D8354D">
      <w:pPr>
        <w:rPr>
          <w:ins w:id="174" w:author="Liebman, Matthew Z [AGRON]" w:date="2021-05-04T14:50:00Z"/>
          <w:bCs/>
          <w:iCs/>
        </w:rPr>
      </w:pPr>
      <w:ins w:id="175" w:author="Liebman, Matthew Z [AGRON]" w:date="2021-05-04T14:50:00Z">
        <w:r w:rsidRPr="00D8354D">
          <w:rPr>
            <w:bCs/>
            <w:iCs/>
          </w:rPr>
          <w:t xml:space="preserve">Baldwin-Kordick, R., M. De, M.D. Lopez, M. Liebman, N. Lauter, J. Marino, and M.D. McDaniel. </w:t>
        </w:r>
        <w:r w:rsidRPr="00D8354D">
          <w:rPr>
            <w:bCs/>
            <w:i/>
            <w:iCs/>
          </w:rPr>
          <w:t>In review</w:t>
        </w:r>
        <w:r w:rsidRPr="00D8354D">
          <w:rPr>
            <w:bCs/>
            <w:iCs/>
          </w:rPr>
          <w:t xml:space="preserve">. Comprehensive impacts of diversified cropping on soil health and sustainability in the Midwestern US. </w:t>
        </w:r>
        <w:r w:rsidRPr="00D8354D">
          <w:rPr>
            <w:b/>
            <w:bCs/>
            <w:iCs/>
          </w:rPr>
          <w:t>Agroecology and Sustainable Food Systems</w:t>
        </w:r>
        <w:r w:rsidRPr="00D8354D">
          <w:rPr>
            <w:bCs/>
            <w:iCs/>
          </w:rPr>
          <w:t>.</w:t>
        </w:r>
      </w:ins>
    </w:p>
    <w:p w14:paraId="1EA0220E" w14:textId="510804E3" w:rsidR="00D8354D" w:rsidRDefault="00D8354D" w:rsidP="00560ECE">
      <w:pPr>
        <w:rPr>
          <w:ins w:id="176" w:author="Liebman, Matthew Z [AGRON]" w:date="2021-05-04T14:53:00Z"/>
          <w:iCs/>
        </w:rPr>
      </w:pPr>
    </w:p>
    <w:p w14:paraId="4FB136C6" w14:textId="77777777" w:rsidR="006377B1" w:rsidRPr="006377B1" w:rsidRDefault="006377B1" w:rsidP="006377B1">
      <w:pPr>
        <w:rPr>
          <w:ins w:id="177" w:author="Liebman, Matthew Z [AGRON]" w:date="2021-05-04T14:53:00Z"/>
          <w:bCs/>
          <w:iCs/>
        </w:rPr>
      </w:pPr>
      <w:ins w:id="178" w:author="Liebman, Matthew Z [AGRON]" w:date="2021-05-04T14:53:00Z">
        <w:r w:rsidRPr="006377B1">
          <w:rPr>
            <w:bCs/>
            <w:iCs/>
          </w:rPr>
          <w:t xml:space="preserve">Middleton, T.E., A.L. McCombs, S.R. Gailans, S. Carlson, D.L. Karlen, K.J. Moore, M. Liebman, T.C. Kaspar, M.M. Al-Kaisi, D.A. Laird, M.H. Wiedenhoeft, K. Delate, C.A. Cambardella, M.L. Thompson, E.A. Heaton, and M.D. McDaniel. </w:t>
        </w:r>
        <w:r w:rsidRPr="006377B1">
          <w:rPr>
            <w:bCs/>
            <w:i/>
            <w:iCs/>
          </w:rPr>
          <w:t>In review</w:t>
        </w:r>
        <w:r w:rsidRPr="006377B1">
          <w:rPr>
            <w:bCs/>
            <w:iCs/>
          </w:rPr>
          <w:t xml:space="preserve">. Assessing biological soil health through decomposition of inexpensive household items. </w:t>
        </w:r>
        <w:r w:rsidRPr="006377B1">
          <w:rPr>
            <w:b/>
            <w:bCs/>
            <w:iCs/>
          </w:rPr>
          <w:t>Applied Soil Ecology</w:t>
        </w:r>
        <w:r w:rsidRPr="006377B1">
          <w:rPr>
            <w:bCs/>
            <w:iCs/>
          </w:rPr>
          <w:t>.</w:t>
        </w:r>
      </w:ins>
    </w:p>
    <w:p w14:paraId="48EF0D9E" w14:textId="77777777" w:rsidR="006377B1" w:rsidRDefault="006377B1" w:rsidP="006377B1">
      <w:pPr>
        <w:rPr>
          <w:ins w:id="179" w:author="Liebman, Matthew Z [AGRON]" w:date="2021-05-04T14:54:00Z"/>
          <w:iCs/>
        </w:rPr>
      </w:pPr>
    </w:p>
    <w:p w14:paraId="11A00FF0" w14:textId="6C81C1A7" w:rsidR="006377B1" w:rsidRPr="006377B1" w:rsidRDefault="006377B1" w:rsidP="006377B1">
      <w:pPr>
        <w:rPr>
          <w:ins w:id="180" w:author="Liebman, Matthew Z [AGRON]" w:date="2021-05-04T14:54:00Z"/>
          <w:bCs/>
          <w:iCs/>
        </w:rPr>
      </w:pPr>
      <w:ins w:id="181" w:author="Liebman, Matthew Z [AGRON]" w:date="2021-05-04T14:54:00Z">
        <w:r w:rsidRPr="006377B1">
          <w:rPr>
            <w:iCs/>
          </w:rPr>
          <w:t>Liebman</w:t>
        </w:r>
        <w:r w:rsidRPr="006377B1">
          <w:rPr>
            <w:bCs/>
            <w:iCs/>
          </w:rPr>
          <w:t>, M., H.T.X. Nguyen, M.M. Woods, N.D. Hunt, and J.D. Hill. 2021</w:t>
        </w:r>
        <w:r w:rsidRPr="006377B1">
          <w:rPr>
            <w:bCs/>
            <w:i/>
            <w:iCs/>
          </w:rPr>
          <w:t>.</w:t>
        </w:r>
        <w:r w:rsidRPr="006377B1">
          <w:rPr>
            <w:iCs/>
          </w:rPr>
          <w:t xml:space="preserve"> </w:t>
        </w:r>
        <w:r w:rsidRPr="006377B1">
          <w:rPr>
            <w:bCs/>
            <w:iCs/>
          </w:rPr>
          <w:t xml:space="preserve">Weed seedbank diversity and sustainability indicators for simple and more diverse cropping systems. </w:t>
        </w:r>
        <w:r w:rsidRPr="006377B1">
          <w:rPr>
            <w:b/>
            <w:bCs/>
            <w:iCs/>
          </w:rPr>
          <w:t>Weed Research</w:t>
        </w:r>
        <w:r w:rsidRPr="006377B1">
          <w:rPr>
            <w:bCs/>
            <w:iCs/>
          </w:rPr>
          <w:t>, doi:10.1111/wre.12466.</w:t>
        </w:r>
      </w:ins>
    </w:p>
    <w:p w14:paraId="54A2301D" w14:textId="77777777" w:rsidR="006377B1" w:rsidRDefault="006377B1" w:rsidP="006377B1">
      <w:pPr>
        <w:rPr>
          <w:ins w:id="182" w:author="Liebman, Matthew Z [AGRON]" w:date="2021-05-04T14:54:00Z"/>
          <w:bCs/>
          <w:iCs/>
        </w:rPr>
      </w:pPr>
    </w:p>
    <w:p w14:paraId="44903258" w14:textId="3B62B40D" w:rsidR="006377B1" w:rsidRPr="006377B1" w:rsidRDefault="006377B1" w:rsidP="006377B1">
      <w:pPr>
        <w:rPr>
          <w:ins w:id="183" w:author="Liebman, Matthew Z [AGRON]" w:date="2021-05-04T14:54:00Z"/>
          <w:bCs/>
          <w:iCs/>
        </w:rPr>
      </w:pPr>
      <w:ins w:id="184" w:author="Liebman, Matthew Z [AGRON]" w:date="2021-05-04T14:54:00Z">
        <w:r w:rsidRPr="006377B1">
          <w:rPr>
            <w:bCs/>
            <w:iCs/>
          </w:rPr>
          <w:t xml:space="preserve">Hunt, N., M. Liebman, S. Thakar, and J. Hill. 2020. Fossil energy use, climate change impacts, and air quality-related human health damages of conventional and diversified cropping systems in Iowa, USA. </w:t>
        </w:r>
        <w:r w:rsidRPr="006377B1">
          <w:rPr>
            <w:b/>
            <w:bCs/>
            <w:iCs/>
          </w:rPr>
          <w:t xml:space="preserve">Environmental Science and Technology, </w:t>
        </w:r>
        <w:r w:rsidRPr="006377B1">
          <w:rPr>
            <w:bCs/>
            <w:iCs/>
          </w:rPr>
          <w:t>doi: 10.1021/acs.est.9b06929.</w:t>
        </w:r>
      </w:ins>
    </w:p>
    <w:p w14:paraId="39EE3B1C" w14:textId="77777777" w:rsidR="006377B1" w:rsidRDefault="006377B1" w:rsidP="006377B1">
      <w:pPr>
        <w:rPr>
          <w:ins w:id="185" w:author="Liebman, Matthew Z [AGRON]" w:date="2021-05-04T14:54:00Z"/>
          <w:bCs/>
          <w:iCs/>
        </w:rPr>
      </w:pPr>
    </w:p>
    <w:p w14:paraId="6AE830BC" w14:textId="4CD8F2FA" w:rsidR="006377B1" w:rsidRPr="006377B1" w:rsidRDefault="006377B1" w:rsidP="006377B1">
      <w:pPr>
        <w:rPr>
          <w:ins w:id="186" w:author="Liebman, Matthew Z [AGRON]" w:date="2021-05-04T14:54:00Z"/>
          <w:bCs/>
          <w:iCs/>
        </w:rPr>
      </w:pPr>
      <w:ins w:id="187" w:author="Liebman, Matthew Z [AGRON]" w:date="2021-05-04T14:54:00Z">
        <w:r w:rsidRPr="006377B1">
          <w:rPr>
            <w:bCs/>
            <w:iCs/>
          </w:rPr>
          <w:t xml:space="preserve">Poffenbarger, H.J., D.C. Olk, C. Cambardella, J. Kersey, M. Liebman, A. Mallarino, J. Six, and M.J. Castellano. 2020. Whole-profile soil organic matter content, composition, and stability under crop rotations differing in belowground inputs. </w:t>
        </w:r>
        <w:r w:rsidRPr="006377B1">
          <w:rPr>
            <w:b/>
            <w:bCs/>
            <w:iCs/>
          </w:rPr>
          <w:t>Agriculture, Ecosystems, and Environment</w:t>
        </w:r>
        <w:r w:rsidRPr="006377B1">
          <w:rPr>
            <w:bCs/>
            <w:iCs/>
          </w:rPr>
          <w:t>, doi:10.1016/j.agee.2019.106810.</w:t>
        </w:r>
      </w:ins>
    </w:p>
    <w:p w14:paraId="0D72D8BD" w14:textId="77777777" w:rsidR="006377B1" w:rsidRDefault="006377B1" w:rsidP="006377B1">
      <w:pPr>
        <w:rPr>
          <w:ins w:id="188" w:author="Liebman, Matthew Z [AGRON]" w:date="2021-05-04T14:54:00Z"/>
          <w:bCs/>
          <w:iCs/>
        </w:rPr>
      </w:pPr>
    </w:p>
    <w:p w14:paraId="68A2832C" w14:textId="6F1B82B9" w:rsidR="006377B1" w:rsidRPr="006377B1" w:rsidRDefault="006377B1" w:rsidP="006377B1">
      <w:pPr>
        <w:rPr>
          <w:ins w:id="189" w:author="Liebman, Matthew Z [AGRON]" w:date="2021-05-04T14:54:00Z"/>
          <w:bCs/>
          <w:iCs/>
        </w:rPr>
      </w:pPr>
      <w:ins w:id="190" w:author="Liebman, Matthew Z [AGRON]" w:date="2021-05-04T14:54:00Z">
        <w:r w:rsidRPr="006377B1">
          <w:rPr>
            <w:bCs/>
            <w:iCs/>
          </w:rPr>
          <w:t xml:space="preserve">Raza, M.H., C. Harding, M. Liebman, and L.F. Leandro. 2020. </w:t>
        </w:r>
        <w:r w:rsidRPr="006377B1">
          <w:rPr>
            <w:bCs/>
            <w:iCs/>
            <w:lang w:bidi="en-US"/>
          </w:rPr>
          <w:t>Exploring the potential of high-resolution satellite imagery for the detection of soybean sudden death syndrome</w:t>
        </w:r>
        <w:r w:rsidRPr="006377B1">
          <w:rPr>
            <w:bCs/>
            <w:iCs/>
          </w:rPr>
          <w:t xml:space="preserve">. </w:t>
        </w:r>
        <w:r w:rsidRPr="006377B1">
          <w:rPr>
            <w:b/>
            <w:bCs/>
            <w:iCs/>
          </w:rPr>
          <w:t>Remote Sensing</w:t>
        </w:r>
        <w:r w:rsidRPr="006377B1">
          <w:rPr>
            <w:bCs/>
            <w:iCs/>
          </w:rPr>
          <w:t xml:space="preserve"> 12: 1213, doi:10.3390/rs12071213.</w:t>
        </w:r>
      </w:ins>
    </w:p>
    <w:p w14:paraId="3F4F8117" w14:textId="77777777" w:rsidR="006377B1" w:rsidRDefault="006377B1" w:rsidP="006377B1">
      <w:pPr>
        <w:rPr>
          <w:ins w:id="191" w:author="Liebman, Matthew Z [AGRON]" w:date="2021-05-04T14:54:00Z"/>
          <w:bCs/>
          <w:iCs/>
        </w:rPr>
      </w:pPr>
    </w:p>
    <w:p w14:paraId="3D8F17F6" w14:textId="3292A84E" w:rsidR="006377B1" w:rsidRPr="006377B1" w:rsidRDefault="006377B1" w:rsidP="006377B1">
      <w:pPr>
        <w:rPr>
          <w:ins w:id="192" w:author="Liebman, Matthew Z [AGRON]" w:date="2021-05-04T14:54:00Z"/>
          <w:bCs/>
          <w:iCs/>
        </w:rPr>
      </w:pPr>
      <w:ins w:id="193" w:author="Liebman, Matthew Z [AGRON]" w:date="2021-05-04T14:54:00Z">
        <w:r w:rsidRPr="006377B1">
          <w:rPr>
            <w:bCs/>
            <w:iCs/>
          </w:rPr>
          <w:t xml:space="preserve">Hunt, N., J. Hill, and M. Liebman. 2019. Cropping system diversity effects on nutrient discharge, soil erosion, and agronomic performance. </w:t>
        </w:r>
        <w:r w:rsidRPr="006377B1">
          <w:rPr>
            <w:b/>
            <w:bCs/>
            <w:iCs/>
          </w:rPr>
          <w:t>Environmental Science and Technology</w:t>
        </w:r>
        <w:r w:rsidRPr="006377B1">
          <w:rPr>
            <w:bCs/>
            <w:iCs/>
          </w:rPr>
          <w:t xml:space="preserve"> 53: 1344-1352, doi:</w:t>
        </w:r>
        <w:r w:rsidRPr="006377B1">
          <w:rPr>
            <w:b/>
            <w:bCs/>
            <w:iCs/>
          </w:rPr>
          <w:t> </w:t>
        </w:r>
        <w:r w:rsidRPr="006377B1">
          <w:rPr>
            <w:bCs/>
            <w:iCs/>
          </w:rPr>
          <w:t>10.1021/acs.est.8b02193.</w:t>
        </w:r>
      </w:ins>
    </w:p>
    <w:p w14:paraId="3BB06423" w14:textId="77777777" w:rsidR="006377B1" w:rsidRPr="00155416" w:rsidRDefault="006377B1" w:rsidP="00560ECE">
      <w:pPr>
        <w:rPr>
          <w:iCs/>
        </w:rPr>
      </w:pPr>
    </w:p>
    <w:sectPr w:rsidR="006377B1" w:rsidRPr="00155416" w:rsidSect="003579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711ABA" w14:textId="77777777" w:rsidR="00507D2B" w:rsidRDefault="00507D2B" w:rsidP="00FA7611">
      <w:r>
        <w:separator/>
      </w:r>
    </w:p>
  </w:endnote>
  <w:endnote w:type="continuationSeparator" w:id="0">
    <w:p w14:paraId="4A39A962" w14:textId="77777777" w:rsidR="00507D2B" w:rsidRDefault="00507D2B" w:rsidP="00FA7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0C58F4" w14:textId="77777777" w:rsidR="00507D2B" w:rsidRDefault="00507D2B" w:rsidP="00FA7611">
      <w:r>
        <w:separator/>
      </w:r>
    </w:p>
  </w:footnote>
  <w:footnote w:type="continuationSeparator" w:id="0">
    <w:p w14:paraId="052D1DB9" w14:textId="77777777" w:rsidR="00507D2B" w:rsidRDefault="00507D2B" w:rsidP="00FA7611">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iebman, Matthew Z [AGRON]">
    <w15:presenceInfo w15:providerId="AD" w15:userId="S::mliebman@iastate.edu::28d82a51-c5a1-4aed-b7b1-cf2f9370c8e5"/>
  </w15:person>
  <w15:person w15:author="Nichols, Virginia A">
    <w15:presenceInfo w15:providerId="None" w15:userId="Nichols, Virginia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611"/>
    <w:rsid w:val="000246A9"/>
    <w:rsid w:val="00045691"/>
    <w:rsid w:val="00082FB2"/>
    <w:rsid w:val="00087DB5"/>
    <w:rsid w:val="000E18DD"/>
    <w:rsid w:val="00125890"/>
    <w:rsid w:val="00130EFD"/>
    <w:rsid w:val="00152B5A"/>
    <w:rsid w:val="00155416"/>
    <w:rsid w:val="00210FF0"/>
    <w:rsid w:val="00241CFB"/>
    <w:rsid w:val="00282822"/>
    <w:rsid w:val="0028427F"/>
    <w:rsid w:val="002F08AB"/>
    <w:rsid w:val="003579FD"/>
    <w:rsid w:val="0039626D"/>
    <w:rsid w:val="004B60B3"/>
    <w:rsid w:val="00507D2B"/>
    <w:rsid w:val="00560ECE"/>
    <w:rsid w:val="005A28C6"/>
    <w:rsid w:val="005D1F78"/>
    <w:rsid w:val="005D5013"/>
    <w:rsid w:val="005E77F5"/>
    <w:rsid w:val="00615309"/>
    <w:rsid w:val="006377B1"/>
    <w:rsid w:val="006428FE"/>
    <w:rsid w:val="006842AE"/>
    <w:rsid w:val="00695DDB"/>
    <w:rsid w:val="006C6419"/>
    <w:rsid w:val="00706D08"/>
    <w:rsid w:val="00724B90"/>
    <w:rsid w:val="00795DB6"/>
    <w:rsid w:val="007A369B"/>
    <w:rsid w:val="007B6B41"/>
    <w:rsid w:val="00806EFE"/>
    <w:rsid w:val="008834FF"/>
    <w:rsid w:val="00883DAD"/>
    <w:rsid w:val="008A6188"/>
    <w:rsid w:val="008B71BB"/>
    <w:rsid w:val="008E5EBC"/>
    <w:rsid w:val="009421ED"/>
    <w:rsid w:val="009E6781"/>
    <w:rsid w:val="00A43FDA"/>
    <w:rsid w:val="00A61C53"/>
    <w:rsid w:val="00AD76F3"/>
    <w:rsid w:val="00B41179"/>
    <w:rsid w:val="00B81846"/>
    <w:rsid w:val="00BE7F48"/>
    <w:rsid w:val="00BF4579"/>
    <w:rsid w:val="00BF7532"/>
    <w:rsid w:val="00C03CC2"/>
    <w:rsid w:val="00C35588"/>
    <w:rsid w:val="00C413B4"/>
    <w:rsid w:val="00CC43CB"/>
    <w:rsid w:val="00D354A5"/>
    <w:rsid w:val="00D5454D"/>
    <w:rsid w:val="00D629F0"/>
    <w:rsid w:val="00D6417C"/>
    <w:rsid w:val="00D8354D"/>
    <w:rsid w:val="00DE0011"/>
    <w:rsid w:val="00DF388C"/>
    <w:rsid w:val="00E75223"/>
    <w:rsid w:val="00EA3CEC"/>
    <w:rsid w:val="00EE08DC"/>
    <w:rsid w:val="00EF7C04"/>
    <w:rsid w:val="00F24620"/>
    <w:rsid w:val="00F410A4"/>
    <w:rsid w:val="00FA7611"/>
    <w:rsid w:val="00FB6A3B"/>
    <w:rsid w:val="00FF0769"/>
    <w:rsid w:val="00FF7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9204F"/>
  <w14:defaultImageDpi w14:val="32767"/>
  <w15:chartTrackingRefBased/>
  <w15:docId w15:val="{E62EE6A9-4412-5040-8536-A6F084E73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A7611"/>
    <w:rPr>
      <w:sz w:val="20"/>
      <w:szCs w:val="20"/>
    </w:rPr>
  </w:style>
  <w:style w:type="character" w:customStyle="1" w:styleId="FootnoteTextChar">
    <w:name w:val="Footnote Text Char"/>
    <w:basedOn w:val="DefaultParagraphFont"/>
    <w:link w:val="FootnoteText"/>
    <w:uiPriority w:val="99"/>
    <w:semiHidden/>
    <w:rsid w:val="00FA7611"/>
    <w:rPr>
      <w:sz w:val="20"/>
      <w:szCs w:val="20"/>
    </w:rPr>
  </w:style>
  <w:style w:type="character" w:styleId="FootnoteReference">
    <w:name w:val="footnote reference"/>
    <w:basedOn w:val="DefaultParagraphFont"/>
    <w:uiPriority w:val="99"/>
    <w:semiHidden/>
    <w:unhideWhenUsed/>
    <w:rsid w:val="00FA7611"/>
    <w:rPr>
      <w:vertAlign w:val="superscript"/>
    </w:rPr>
  </w:style>
  <w:style w:type="paragraph" w:styleId="Revision">
    <w:name w:val="Revision"/>
    <w:hidden/>
    <w:uiPriority w:val="99"/>
    <w:semiHidden/>
    <w:rsid w:val="005E77F5"/>
  </w:style>
  <w:style w:type="paragraph" w:styleId="BalloonText">
    <w:name w:val="Balloon Text"/>
    <w:basedOn w:val="Normal"/>
    <w:link w:val="BalloonTextChar"/>
    <w:uiPriority w:val="99"/>
    <w:semiHidden/>
    <w:unhideWhenUsed/>
    <w:rsid w:val="00795DB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5D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1464</Words>
  <Characters>8349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Liebman, Matthew Z [AGRON]</dc:creator>
  <cp:keywords/>
  <dc:description/>
  <cp:lastModifiedBy>Nichols, Virginia A</cp:lastModifiedBy>
  <cp:revision>4</cp:revision>
  <dcterms:created xsi:type="dcterms:W3CDTF">2021-07-20T14:32:00Z</dcterms:created>
  <dcterms:modified xsi:type="dcterms:W3CDTF">2021-07-23T20:48:00Z</dcterms:modified>
</cp:coreProperties>
</file>