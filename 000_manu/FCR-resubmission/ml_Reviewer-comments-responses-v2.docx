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0C312D41"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very 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w:t>
      </w:r>
      <w:r w:rsidR="00AB2285">
        <w:rPr>
          <w:rFonts w:ascii="Times New Roman" w:hAnsi="Times New Roman" w:cs="Times New Roman"/>
          <w:sz w:val="24"/>
          <w:szCs w:val="24"/>
          <w:shd w:val="clear" w:color="auto" w:fill="FFFFFF"/>
        </w:rPr>
        <w:t>and</w:t>
      </w:r>
      <w:r w:rsidR="00661B14">
        <w:rPr>
          <w:rFonts w:ascii="Times New Roman" w:hAnsi="Times New Roman" w:cs="Times New Roman"/>
          <w:sz w:val="24"/>
          <w:szCs w:val="24"/>
          <w:shd w:val="clear" w:color="auto" w:fill="FFFFFF"/>
        </w:rPr>
        <w:t xml:space="preserve"> 100% background decomposition in the extended rotation) the statistics show the short rotation maize produced more root biomass than the extended rotation maize in the 0-15 cm depth. </w:t>
      </w:r>
      <w:r w:rsidR="00CC4CA2">
        <w:rPr>
          <w:rFonts w:ascii="Times New Roman" w:hAnsi="Times New Roman" w:cs="Times New Roman"/>
          <w:sz w:val="24"/>
          <w:szCs w:val="24"/>
          <w:shd w:val="clear" w:color="auto" w:fill="FFFFFF"/>
        </w:rPr>
        <w:t>In other words</w:t>
      </w:r>
      <w:ins w:id="0" w:author="Liebman, Matthew Z [AGRON]" w:date="2024-01-29T13:00:00Z">
        <w:r w:rsidR="009101C1">
          <w:rPr>
            <w:rFonts w:ascii="Times New Roman" w:hAnsi="Times New Roman" w:cs="Times New Roman"/>
            <w:sz w:val="24"/>
            <w:szCs w:val="24"/>
            <w:shd w:val="clear" w:color="auto" w:fill="FFFFFF"/>
          </w:rPr>
          <w:t>,</w:t>
        </w:r>
      </w:ins>
      <w:r w:rsidR="00CC4CA2">
        <w:rPr>
          <w:rFonts w:ascii="Times New Roman" w:hAnsi="Times New Roman" w:cs="Times New Roman"/>
          <w:sz w:val="24"/>
          <w:szCs w:val="24"/>
          <w:shd w:val="clear" w:color="auto" w:fill="FFFFFF"/>
        </w:rPr>
        <w:t xml:space="preserve"> the conclusion does not change, only the magnitude</w:t>
      </w:r>
      <w:r w:rsidR="00161F21">
        <w:rPr>
          <w:rFonts w:ascii="Times New Roman" w:hAnsi="Times New Roman" w:cs="Times New Roman"/>
          <w:sz w:val="24"/>
          <w:szCs w:val="24"/>
          <w:shd w:val="clear" w:color="auto" w:fill="FFFFFF"/>
        </w:rPr>
        <w:t xml:space="preserve"> of the difference</w:t>
      </w:r>
      <w:r w:rsidR="00CC4CA2">
        <w:rPr>
          <w:rFonts w:ascii="Times New Roman" w:hAnsi="Times New Roman" w:cs="Times New Roman"/>
          <w:sz w:val="24"/>
          <w:szCs w:val="24"/>
          <w:shd w:val="clear" w:color="auto" w:fill="FFFFFF"/>
        </w:rPr>
        <w:t xml:space="preserve">. This lends confidence </w:t>
      </w:r>
      <w:ins w:id="1" w:author="Liebman, Matthew Z [AGRON]" w:date="2024-01-29T13:00:00Z">
        <w:r w:rsidR="009101C1">
          <w:rPr>
            <w:rFonts w:ascii="Times New Roman" w:hAnsi="Times New Roman" w:cs="Times New Roman"/>
            <w:sz w:val="24"/>
            <w:szCs w:val="24"/>
            <w:shd w:val="clear" w:color="auto" w:fill="FFFFFF"/>
          </w:rPr>
          <w:t xml:space="preserve">that </w:t>
        </w:r>
      </w:ins>
      <w:r w:rsidR="00CC4CA2">
        <w:rPr>
          <w:rFonts w:ascii="Times New Roman" w:hAnsi="Times New Roman" w:cs="Times New Roman"/>
          <w:sz w:val="24"/>
          <w:szCs w:val="24"/>
          <w:shd w:val="clear" w:color="auto" w:fill="FFFFFF"/>
        </w:rPr>
        <w:t>our results are robust.</w:t>
      </w:r>
      <w:r w:rsidR="00661B14">
        <w:rPr>
          <w:rFonts w:ascii="Times New Roman" w:hAnsi="Times New Roman" w:cs="Times New Roman"/>
          <w:sz w:val="24"/>
          <w:szCs w:val="24"/>
          <w:shd w:val="clear" w:color="auto" w:fill="FFFFFF"/>
        </w:rPr>
        <w:t xml:space="preserve"> </w:t>
      </w:r>
      <w:r w:rsidR="00587234">
        <w:rPr>
          <w:rFonts w:ascii="Times New Roman" w:hAnsi="Times New Roman" w:cs="Times New Roman"/>
          <w:sz w:val="24"/>
          <w:szCs w:val="24"/>
          <w:shd w:val="clear" w:color="auto" w:fill="FFFFFF"/>
        </w:rPr>
        <w:t xml:space="preserve"> </w:t>
      </w:r>
    </w:p>
    <w:p w14:paraId="6EF91263"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p>
    <w:p w14:paraId="6771E522" w14:textId="63762AF4" w:rsidR="00727D06" w:rsidRPr="0057187A" w:rsidRDefault="0057187A" w:rsidP="001E6908">
      <w:pPr>
        <w:rPr>
          <w:rFonts w:ascii="Times New Roman" w:hAnsi="Times New Roman" w:cs="Times New Roman"/>
          <w:sz w:val="24"/>
          <w:szCs w:val="24"/>
          <w:shd w:val="clear" w:color="auto" w:fill="FFFFFF"/>
        </w:rPr>
      </w:pPr>
      <w:r w:rsidRPr="0057187A">
        <w:rPr>
          <w:rFonts w:ascii="Times New Roman" w:hAnsi="Times New Roman" w:cs="Times New Roman"/>
          <w:sz w:val="24"/>
          <w:szCs w:val="24"/>
          <w:shd w:val="clear" w:color="auto" w:fill="FFFFFF"/>
        </w:rPr>
        <w:t xml:space="preserve">Indeed, </w:t>
      </w:r>
      <w:del w:id="2" w:author="Liebman, Matthew Z [AGRON]" w:date="2024-01-29T13:01:00Z">
        <w:r w:rsidRPr="0057187A" w:rsidDel="008D1AE2">
          <w:rPr>
            <w:rFonts w:ascii="Times New Roman" w:hAnsi="Times New Roman" w:cs="Times New Roman"/>
            <w:sz w:val="24"/>
            <w:szCs w:val="24"/>
            <w:shd w:val="clear" w:color="auto" w:fill="FFFFFF"/>
          </w:rPr>
          <w:delText xml:space="preserve">there </w:delText>
        </w:r>
      </w:del>
      <w:ins w:id="3" w:author="Liebman, Matthew Z [AGRON]" w:date="2024-01-29T13:01:00Z">
        <w:r w:rsidR="008D1AE2">
          <w:rPr>
            <w:rFonts w:ascii="Times New Roman" w:hAnsi="Times New Roman" w:cs="Times New Roman"/>
            <w:sz w:val="24"/>
            <w:szCs w:val="24"/>
            <w:shd w:val="clear" w:color="auto" w:fill="FFFFFF"/>
          </w:rPr>
          <w:t>we found</w:t>
        </w:r>
        <w:r w:rsidR="008D1AE2" w:rsidRPr="0057187A">
          <w:rPr>
            <w:rFonts w:ascii="Times New Roman" w:hAnsi="Times New Roman" w:cs="Times New Roman"/>
            <w:sz w:val="24"/>
            <w:szCs w:val="24"/>
            <w:shd w:val="clear" w:color="auto" w:fill="FFFFFF"/>
          </w:rPr>
          <w:t xml:space="preserve"> </w:t>
        </w:r>
      </w:ins>
      <w:del w:id="4" w:author="Liebman, Matthew Z [AGRON]" w:date="2024-01-29T13:01:00Z">
        <w:r w:rsidRPr="0057187A" w:rsidDel="008D1AE2">
          <w:rPr>
            <w:rFonts w:ascii="Times New Roman" w:hAnsi="Times New Roman" w:cs="Times New Roman"/>
            <w:sz w:val="24"/>
            <w:szCs w:val="24"/>
            <w:shd w:val="clear" w:color="auto" w:fill="FFFFFF"/>
          </w:rPr>
          <w:delText xml:space="preserve">is </w:delText>
        </w:r>
        <w:r w:rsidR="00161F21" w:rsidDel="008D1AE2">
          <w:rPr>
            <w:rFonts w:ascii="Times New Roman" w:hAnsi="Times New Roman" w:cs="Times New Roman"/>
            <w:sz w:val="24"/>
            <w:szCs w:val="24"/>
            <w:shd w:val="clear" w:color="auto" w:fill="FFFFFF"/>
          </w:rPr>
          <w:delText>not</w:delText>
        </w:r>
      </w:del>
      <w:ins w:id="5" w:author="Liebman, Matthew Z [AGRON]" w:date="2024-01-29T13:01:00Z">
        <w:r w:rsidR="008D1AE2">
          <w:rPr>
            <w:rFonts w:ascii="Times New Roman" w:hAnsi="Times New Roman" w:cs="Times New Roman"/>
            <w:sz w:val="24"/>
            <w:szCs w:val="24"/>
            <w:shd w:val="clear" w:color="auto" w:fill="FFFFFF"/>
          </w:rPr>
          <w:t>was no</w:t>
        </w:r>
      </w:ins>
      <w:r w:rsidR="00161F21">
        <w:rPr>
          <w:rFonts w:ascii="Times New Roman" w:hAnsi="Times New Roman" w:cs="Times New Roman"/>
          <w:sz w:val="24"/>
          <w:szCs w:val="24"/>
          <w:shd w:val="clear" w:color="auto" w:fill="FFFFFF"/>
        </w:rPr>
        <w:t xml:space="preserve"> conclusive evidence </w:t>
      </w:r>
      <w:ins w:id="6" w:author="Liebman, Matthew Z [AGRON]" w:date="2024-01-29T13:01:00Z">
        <w:r w:rsidR="008D1AE2">
          <w:rPr>
            <w:rFonts w:ascii="Times New Roman" w:hAnsi="Times New Roman" w:cs="Times New Roman"/>
            <w:sz w:val="24"/>
            <w:szCs w:val="24"/>
            <w:shd w:val="clear" w:color="auto" w:fill="FFFFFF"/>
          </w:rPr>
          <w:t xml:space="preserve">that </w:t>
        </w:r>
      </w:ins>
      <w:r w:rsidR="00161F21">
        <w:rPr>
          <w:rFonts w:ascii="Times New Roman" w:hAnsi="Times New Roman" w:cs="Times New Roman"/>
          <w:sz w:val="24"/>
          <w:szCs w:val="24"/>
          <w:shd w:val="clear" w:color="auto" w:fill="FFFFFF"/>
        </w:rPr>
        <w:t xml:space="preserve">there </w:t>
      </w:r>
      <w:del w:id="7" w:author="Liebman, Matthew Z [AGRON]" w:date="2024-01-29T13:01:00Z">
        <w:r w:rsidR="00161F21" w:rsidDel="008D1AE2">
          <w:rPr>
            <w:rFonts w:ascii="Times New Roman" w:hAnsi="Times New Roman" w:cs="Times New Roman"/>
            <w:sz w:val="24"/>
            <w:szCs w:val="24"/>
            <w:shd w:val="clear" w:color="auto" w:fill="FFFFFF"/>
          </w:rPr>
          <w:delText xml:space="preserve">is </w:delText>
        </w:r>
      </w:del>
      <w:ins w:id="8" w:author="Liebman, Matthew Z [AGRON]" w:date="2024-01-29T13:01:00Z">
        <w:r w:rsidR="008D1AE2">
          <w:rPr>
            <w:rFonts w:ascii="Times New Roman" w:hAnsi="Times New Roman" w:cs="Times New Roman"/>
            <w:sz w:val="24"/>
            <w:szCs w:val="24"/>
            <w:shd w:val="clear" w:color="auto" w:fill="FFFFFF"/>
          </w:rPr>
          <w:t>was</w:t>
        </w:r>
        <w:r w:rsidR="008D1AE2">
          <w:rPr>
            <w:rFonts w:ascii="Times New Roman" w:hAnsi="Times New Roman" w:cs="Times New Roman"/>
            <w:sz w:val="24"/>
            <w:szCs w:val="24"/>
            <w:shd w:val="clear" w:color="auto" w:fill="FFFFFF"/>
          </w:rPr>
          <w:t xml:space="preserve"> </w:t>
        </w:r>
      </w:ins>
      <w:r w:rsidR="00161F21">
        <w:rPr>
          <w:rFonts w:ascii="Times New Roman" w:hAnsi="Times New Roman" w:cs="Times New Roman"/>
          <w:sz w:val="24"/>
          <w:szCs w:val="24"/>
          <w:shd w:val="clear" w:color="auto" w:fill="FFFFFF"/>
        </w:rPr>
        <w:t xml:space="preserve">a </w:t>
      </w:r>
      <w:r w:rsidRPr="0057187A">
        <w:rPr>
          <w:rFonts w:ascii="Times New Roman" w:hAnsi="Times New Roman" w:cs="Times New Roman"/>
          <w:sz w:val="24"/>
          <w:szCs w:val="24"/>
          <w:shd w:val="clear" w:color="auto" w:fill="FFFFFF"/>
        </w:rPr>
        <w:t>difference in total root biomass</w:t>
      </w:r>
      <w:del w:id="9" w:author="Liebman, Matthew Z [AGRON]" w:date="2024-01-29T13:01:00Z">
        <w:r w:rsidR="00161F21" w:rsidDel="008D1AE2">
          <w:rPr>
            <w:rFonts w:ascii="Times New Roman" w:hAnsi="Times New Roman" w:cs="Times New Roman"/>
            <w:sz w:val="24"/>
            <w:szCs w:val="24"/>
            <w:shd w:val="clear" w:color="auto" w:fill="FFFFFF"/>
          </w:rPr>
          <w:delText xml:space="preserve"> </w:delText>
        </w:r>
      </w:del>
      <w:ins w:id="10" w:author="Liebman, Matthew Z [AGRON]" w:date="2024-01-29T13:01:00Z">
        <w:r w:rsidR="008D1AE2">
          <w:rPr>
            <w:rFonts w:ascii="Times New Roman" w:hAnsi="Times New Roman" w:cs="Times New Roman"/>
            <w:sz w:val="24"/>
            <w:szCs w:val="24"/>
            <w:shd w:val="clear" w:color="auto" w:fill="FFFFFF"/>
          </w:rPr>
          <w:t xml:space="preserve"> between the two cropping systems</w:t>
        </w:r>
      </w:ins>
      <w:del w:id="11" w:author="Liebman, Matthew Z [AGRON]" w:date="2024-01-29T13:01:00Z">
        <w:r w:rsidR="00161F21" w:rsidDel="008D1AE2">
          <w:rPr>
            <w:rFonts w:ascii="Times New Roman" w:hAnsi="Times New Roman" w:cs="Times New Roman"/>
            <w:sz w:val="24"/>
            <w:szCs w:val="24"/>
            <w:shd w:val="clear" w:color="auto" w:fill="FFFFFF"/>
          </w:rPr>
          <w:delText>based on our data</w:delText>
        </w:r>
      </w:del>
      <w:r w:rsidRPr="0057187A">
        <w:rPr>
          <w:rFonts w:ascii="Times New Roman" w:hAnsi="Times New Roman" w:cs="Times New Roman"/>
          <w:sz w:val="24"/>
          <w:szCs w:val="24"/>
          <w:shd w:val="clear" w:color="auto" w:fill="FFFFFF"/>
        </w:rPr>
        <w:t xml:space="preserve">, only the way it </w:t>
      </w:r>
      <w:del w:id="12" w:author="Liebman, Matthew Z [AGRON]" w:date="2024-01-29T13:02:00Z">
        <w:r w:rsidRPr="0057187A" w:rsidDel="008D1AE2">
          <w:rPr>
            <w:rFonts w:ascii="Times New Roman" w:hAnsi="Times New Roman" w:cs="Times New Roman"/>
            <w:sz w:val="24"/>
            <w:szCs w:val="24"/>
            <w:shd w:val="clear" w:color="auto" w:fill="FFFFFF"/>
          </w:rPr>
          <w:delText xml:space="preserve">is </w:delText>
        </w:r>
      </w:del>
      <w:ins w:id="13" w:author="Liebman, Matthew Z [AGRON]" w:date="2024-01-29T13:02:00Z">
        <w:r w:rsidR="008D1AE2">
          <w:rPr>
            <w:rFonts w:ascii="Times New Roman" w:hAnsi="Times New Roman" w:cs="Times New Roman"/>
            <w:sz w:val="24"/>
            <w:szCs w:val="24"/>
            <w:shd w:val="clear" w:color="auto" w:fill="FFFFFF"/>
          </w:rPr>
          <w:t>was</w:t>
        </w:r>
        <w:r w:rsidR="008D1AE2" w:rsidRPr="0057187A">
          <w:rPr>
            <w:rFonts w:ascii="Times New Roman" w:hAnsi="Times New Roman" w:cs="Times New Roman"/>
            <w:sz w:val="24"/>
            <w:szCs w:val="24"/>
            <w:shd w:val="clear" w:color="auto" w:fill="FFFFFF"/>
          </w:rPr>
          <w:t xml:space="preserve"> </w:t>
        </w:r>
      </w:ins>
      <w:r w:rsidRPr="0057187A">
        <w:rPr>
          <w:rFonts w:ascii="Times New Roman" w:hAnsi="Times New Roman" w:cs="Times New Roman"/>
          <w:sz w:val="24"/>
          <w:szCs w:val="24"/>
          <w:shd w:val="clear" w:color="auto" w:fill="FFFFFF"/>
        </w:rPr>
        <w:t xml:space="preserve">distributed in the soil. We added text to clarify that. </w:t>
      </w:r>
      <w:r w:rsidR="001E6908" w:rsidRPr="0057187A">
        <w:rPr>
          <w:rFonts w:ascii="Times New Roman" w:hAnsi="Times New Roman" w:cs="Times New Roman"/>
          <w:sz w:val="24"/>
          <w:szCs w:val="24"/>
        </w:rPr>
        <w:br/>
      </w:r>
    </w:p>
    <w:p w14:paraId="710FFB6A" w14:textId="6F631E98" w:rsidR="0057187A"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r w:rsidR="00161F21">
        <w:rPr>
          <w:rFonts w:ascii="Times New Roman" w:hAnsi="Times New Roman" w:cs="Times New Roman"/>
          <w:sz w:val="24"/>
          <w:szCs w:val="24"/>
          <w:shd w:val="clear" w:color="auto" w:fill="FFFFFF"/>
        </w:rPr>
        <w:t>By</w:t>
      </w:r>
      <w:r w:rsidR="0057187A" w:rsidRPr="0057187A">
        <w:rPr>
          <w:rFonts w:ascii="Times New Roman" w:hAnsi="Times New Roman" w:cs="Times New Roman"/>
          <w:sz w:val="24"/>
          <w:szCs w:val="24"/>
          <w:shd w:val="clear" w:color="auto" w:fill="FFFFFF"/>
        </w:rPr>
        <w:t xml:space="preserve"> using the ‘extreme assumptions’ ranges </w:t>
      </w:r>
      <w:ins w:id="14" w:author="Liebman, Matthew Z [AGRON]" w:date="2024-01-29T13:02:00Z">
        <w:r w:rsidR="008D1AE2">
          <w:rPr>
            <w:rFonts w:ascii="Times New Roman" w:hAnsi="Times New Roman" w:cs="Times New Roman"/>
            <w:sz w:val="24"/>
            <w:szCs w:val="24"/>
            <w:shd w:val="clear" w:color="auto" w:fill="FFFFFF"/>
          </w:rPr>
          <w:t xml:space="preserve">noted above, </w:t>
        </w:r>
      </w:ins>
      <w:r w:rsidR="0057187A" w:rsidRPr="0057187A">
        <w:rPr>
          <w:rFonts w:ascii="Times New Roman" w:hAnsi="Times New Roman" w:cs="Times New Roman"/>
          <w:sz w:val="24"/>
          <w:szCs w:val="24"/>
          <w:shd w:val="clear" w:color="auto" w:fill="FFFFFF"/>
        </w:rPr>
        <w:t>we address</w:t>
      </w:r>
      <w:ins w:id="15" w:author="Liebman, Matthew Z [AGRON]" w:date="2024-01-29T13:02:00Z">
        <w:r w:rsidR="008D1AE2">
          <w:rPr>
            <w:rFonts w:ascii="Times New Roman" w:hAnsi="Times New Roman" w:cs="Times New Roman"/>
            <w:sz w:val="24"/>
            <w:szCs w:val="24"/>
            <w:shd w:val="clear" w:color="auto" w:fill="FFFFFF"/>
          </w:rPr>
          <w:t>ed</w:t>
        </w:r>
      </w:ins>
      <w:r w:rsidR="0057187A" w:rsidRPr="0057187A">
        <w:rPr>
          <w:rFonts w:ascii="Times New Roman" w:hAnsi="Times New Roman" w:cs="Times New Roman"/>
          <w:sz w:val="24"/>
          <w:szCs w:val="24"/>
          <w:shd w:val="clear" w:color="auto" w:fill="FFFFFF"/>
        </w:rPr>
        <w:t xml:space="preserve"> this issue. The differences at the deeper soil depths were sensitive to the assumed decomposition, so we do not claim differences </w:t>
      </w:r>
      <w:ins w:id="16" w:author="Liebman, Matthew Z [AGRON]" w:date="2024-01-29T13:03:00Z">
        <w:r w:rsidR="008D1AE2">
          <w:rPr>
            <w:rFonts w:ascii="Times New Roman" w:hAnsi="Times New Roman" w:cs="Times New Roman"/>
            <w:sz w:val="24"/>
            <w:szCs w:val="24"/>
            <w:shd w:val="clear" w:color="auto" w:fill="FFFFFF"/>
          </w:rPr>
          <w:t xml:space="preserve">between the cropping systems </w:t>
        </w:r>
      </w:ins>
      <w:r w:rsidR="0057187A" w:rsidRPr="0057187A">
        <w:rPr>
          <w:rFonts w:ascii="Times New Roman" w:hAnsi="Times New Roman" w:cs="Times New Roman"/>
          <w:sz w:val="24"/>
          <w:szCs w:val="24"/>
          <w:shd w:val="clear" w:color="auto" w:fill="FFFFFF"/>
        </w:rPr>
        <w:t xml:space="preserve">in </w:t>
      </w:r>
      <w:del w:id="17" w:author="Liebman, Matthew Z [AGRON]" w:date="2024-01-29T13:03:00Z">
        <w:r w:rsidR="0057187A" w:rsidRPr="0057187A" w:rsidDel="008D1AE2">
          <w:rPr>
            <w:rFonts w:ascii="Times New Roman" w:hAnsi="Times New Roman" w:cs="Times New Roman"/>
            <w:sz w:val="24"/>
            <w:szCs w:val="24"/>
            <w:shd w:val="clear" w:color="auto" w:fill="FFFFFF"/>
          </w:rPr>
          <w:delText xml:space="preserve">the </w:delText>
        </w:r>
      </w:del>
      <w:r w:rsidR="0057187A" w:rsidRPr="0057187A">
        <w:rPr>
          <w:rFonts w:ascii="Times New Roman" w:hAnsi="Times New Roman" w:cs="Times New Roman"/>
          <w:sz w:val="24"/>
          <w:szCs w:val="24"/>
          <w:shd w:val="clear" w:color="auto" w:fill="FFFFFF"/>
        </w:rPr>
        <w:t xml:space="preserve">root production at those depths (&gt;15 cm). </w:t>
      </w:r>
    </w:p>
    <w:p w14:paraId="08659452"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p>
    <w:p w14:paraId="3BCAB575" w14:textId="6E7A94DC" w:rsidR="00FD59D3" w:rsidRPr="002C50D8" w:rsidRDefault="004A758F" w:rsidP="00161F21">
      <w:pPr>
        <w:rPr>
          <w:rFonts w:ascii="Times New Roman" w:hAnsi="Times New Roman" w:cs="Times New Roman"/>
          <w:i/>
          <w:iCs/>
          <w:color w:val="808080" w:themeColor="background1" w:themeShade="80"/>
          <w:sz w:val="24"/>
          <w:szCs w:val="24"/>
          <w:shd w:val="clear" w:color="auto" w:fill="FFFFFF"/>
        </w:rPr>
      </w:pPr>
      <w:del w:id="18" w:author="Liebman, Matthew Z [AGRON]" w:date="2024-01-29T13:03:00Z">
        <w:r w:rsidDel="008D1AE2">
          <w:rPr>
            <w:rFonts w:ascii="Times New Roman" w:hAnsi="Times New Roman" w:cs="Times New Roman"/>
            <w:sz w:val="24"/>
            <w:szCs w:val="24"/>
            <w:shd w:val="clear" w:color="auto" w:fill="FFFFFF"/>
          </w:rPr>
          <w:delText>It is true</w:delText>
        </w:r>
      </w:del>
      <w:ins w:id="19" w:author="Liebman, Matthew Z [AGRON]" w:date="2024-01-29T13:03:00Z">
        <w:r w:rsidR="008D1AE2">
          <w:rPr>
            <w:rFonts w:ascii="Times New Roman" w:hAnsi="Times New Roman" w:cs="Times New Roman"/>
            <w:sz w:val="24"/>
            <w:szCs w:val="24"/>
            <w:shd w:val="clear" w:color="auto" w:fill="FFFFFF"/>
          </w:rPr>
          <w:t>We agree w</w:t>
        </w:r>
      </w:ins>
      <w:ins w:id="20" w:author="Liebman, Matthew Z [AGRON]" w:date="2024-01-29T13:04:00Z">
        <w:r w:rsidR="008D1AE2">
          <w:rPr>
            <w:rFonts w:ascii="Times New Roman" w:hAnsi="Times New Roman" w:cs="Times New Roman"/>
            <w:sz w:val="24"/>
            <w:szCs w:val="24"/>
            <w:shd w:val="clear" w:color="auto" w:fill="FFFFFF"/>
          </w:rPr>
          <w:t>ith the reviewer</w:t>
        </w:r>
      </w:ins>
      <w:r>
        <w:rPr>
          <w:rFonts w:ascii="Times New Roman" w:hAnsi="Times New Roman" w:cs="Times New Roman"/>
          <w:sz w:val="24"/>
          <w:szCs w:val="24"/>
          <w:shd w:val="clear" w:color="auto" w:fill="FFFFFF"/>
        </w:rPr>
        <w:t xml:space="preserve"> </w:t>
      </w:r>
      <w:ins w:id="21" w:author="Liebman, Matthew Z [AGRON]" w:date="2024-01-29T13:03:00Z">
        <w:r w:rsidR="008D1AE2">
          <w:rPr>
            <w:rFonts w:ascii="Times New Roman" w:hAnsi="Times New Roman" w:cs="Times New Roman"/>
            <w:sz w:val="24"/>
            <w:szCs w:val="24"/>
            <w:shd w:val="clear" w:color="auto" w:fill="FFFFFF"/>
          </w:rPr>
          <w:t xml:space="preserve">that </w:t>
        </w:r>
      </w:ins>
      <w:r>
        <w:rPr>
          <w:rFonts w:ascii="Times New Roman" w:hAnsi="Times New Roman" w:cs="Times New Roman"/>
          <w:sz w:val="24"/>
          <w:szCs w:val="24"/>
          <w:shd w:val="clear" w:color="auto" w:fill="FFFFFF"/>
        </w:rPr>
        <w:t xml:space="preserve">there may have been true differences </w:t>
      </w:r>
      <w:ins w:id="22" w:author="Liebman, Matthew Z [AGRON]" w:date="2024-01-29T13:04:00Z">
        <w:r w:rsidR="008D1AE2">
          <w:rPr>
            <w:rFonts w:ascii="Times New Roman" w:hAnsi="Times New Roman" w:cs="Times New Roman"/>
            <w:sz w:val="24"/>
            <w:szCs w:val="24"/>
            <w:shd w:val="clear" w:color="auto" w:fill="FFFFFF"/>
          </w:rPr>
          <w:t xml:space="preserve">between cropping systems </w:t>
        </w:r>
      </w:ins>
      <w:r>
        <w:rPr>
          <w:rFonts w:ascii="Times New Roman" w:hAnsi="Times New Roman" w:cs="Times New Roman"/>
          <w:sz w:val="24"/>
          <w:szCs w:val="24"/>
          <w:shd w:val="clear" w:color="auto" w:fill="FFFFFF"/>
        </w:rPr>
        <w:t>at depths below 15 cm that we were unable to detect due to our sampling scheme. We added text to the manuscript to acknowledge this possibility.</w:t>
      </w:r>
      <w:r w:rsidR="004352C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note that the coefficients of variation of the measurements showed no pattern with regard</w:t>
      </w:r>
      <w:del w:id="23" w:author="Liebman, Matthew Z [AGRON]" w:date="2024-01-29T13:04:00Z">
        <w:r w:rsidDel="008D1AE2">
          <w:rPr>
            <w:rFonts w:ascii="Times New Roman" w:hAnsi="Times New Roman" w:cs="Times New Roman"/>
            <w:sz w:val="24"/>
            <w:szCs w:val="24"/>
            <w:shd w:val="clear" w:color="auto" w:fill="FFFFFF"/>
          </w:rPr>
          <w:delText>s</w:delText>
        </w:r>
      </w:del>
      <w:r>
        <w:rPr>
          <w:rFonts w:ascii="Times New Roman" w:hAnsi="Times New Roman" w:cs="Times New Roman"/>
          <w:sz w:val="24"/>
          <w:szCs w:val="24"/>
          <w:shd w:val="clear" w:color="auto" w:fill="FFFFFF"/>
        </w:rPr>
        <w:t xml:space="preserve"> to depth, so taking more subsamples in each plot may not have reduced the variation at lower depths, and therefore may not have resulted in more statistical power – it’s difficult to say.</w:t>
      </w:r>
      <w:r w:rsidR="00161F21" w:rsidRPr="002C50D8">
        <w:rPr>
          <w:rFonts w:ascii="Times New Roman" w:hAnsi="Times New Roman" w:cs="Times New Roman"/>
          <w:i/>
          <w:iCs/>
          <w:sz w:val="24"/>
          <w:szCs w:val="24"/>
        </w:rPr>
        <w:t xml:space="preserve"> </w:t>
      </w:r>
      <w:r w:rsidR="001E6908" w:rsidRPr="002C50D8">
        <w:rPr>
          <w:rFonts w:ascii="Times New Roman" w:hAnsi="Times New Roman" w:cs="Times New Roman"/>
          <w:i/>
          <w:iCs/>
          <w:sz w:val="24"/>
          <w:szCs w:val="24"/>
        </w:rPr>
        <w:br/>
      </w:r>
    </w:p>
    <w:p w14:paraId="1C3D1EDF" w14:textId="64340C5A"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37A5DCF9" w14:textId="43336947" w:rsidR="004A758F" w:rsidRDefault="004A758F" w:rsidP="001D72C1">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 xml:space="preserve">We </w:t>
      </w:r>
      <w:r w:rsidRPr="005E4423">
        <w:rPr>
          <w:rFonts w:ascii="Times New Roman" w:hAnsi="Times New Roman" w:cs="Times New Roman"/>
          <w:sz w:val="24"/>
          <w:szCs w:val="24"/>
          <w:shd w:val="clear" w:color="auto" w:fill="FFFFFF"/>
        </w:rPr>
        <w:t>initially tried to</w:t>
      </w:r>
      <w:r>
        <w:rPr>
          <w:rFonts w:ascii="Times New Roman" w:hAnsi="Times New Roman" w:cs="Times New Roman"/>
          <w:sz w:val="24"/>
          <w:szCs w:val="24"/>
          <w:shd w:val="clear" w:color="auto" w:fill="FFFFFF"/>
        </w:rPr>
        <w:t xml:space="preserve"> parse out relationships between the yield differentials between the two rotations and more nuanced growing condition events</w:t>
      </w:r>
      <w:r w:rsidRPr="005E4423">
        <w:rPr>
          <w:rFonts w:ascii="Times New Roman" w:hAnsi="Times New Roman" w:cs="Times New Roman"/>
          <w:sz w:val="24"/>
          <w:szCs w:val="24"/>
          <w:shd w:val="clear" w:color="auto" w:fill="FFFFFF"/>
        </w:rPr>
        <w:t>, however it very quickly became complicated because ‘extreme’ events may only be extreme relative to the crop stage,</w:t>
      </w:r>
      <w:r>
        <w:rPr>
          <w:rFonts w:ascii="Times New Roman" w:hAnsi="Times New Roman" w:cs="Times New Roman"/>
          <w:sz w:val="24"/>
          <w:szCs w:val="24"/>
          <w:shd w:val="clear" w:color="auto" w:fill="FFFFFF"/>
        </w:rPr>
        <w:t xml:space="preserve"> and many do not impact fields uniformly (e.g. hail, extreme wind). It was therefore difficult to quantify</w:t>
      </w:r>
      <w:r w:rsidR="001D72C1">
        <w:rPr>
          <w:rFonts w:ascii="Times New Roman" w:hAnsi="Times New Roman" w:cs="Times New Roman"/>
          <w:sz w:val="24"/>
          <w:szCs w:val="24"/>
          <w:shd w:val="clear" w:color="auto" w:fill="FFFFFF"/>
        </w:rPr>
        <w:t xml:space="preserve"> how ‘favorable’ </w:t>
      </w:r>
      <w:r w:rsidR="00161F21">
        <w:rPr>
          <w:rFonts w:ascii="Times New Roman" w:hAnsi="Times New Roman" w:cs="Times New Roman"/>
          <w:sz w:val="24"/>
          <w:szCs w:val="24"/>
          <w:shd w:val="clear" w:color="auto" w:fill="FFFFFF"/>
        </w:rPr>
        <w:t xml:space="preserve">or ‘unfavorable’ </w:t>
      </w:r>
      <w:r w:rsidR="001D72C1">
        <w:rPr>
          <w:rFonts w:ascii="Times New Roman" w:hAnsi="Times New Roman" w:cs="Times New Roman"/>
          <w:sz w:val="24"/>
          <w:szCs w:val="24"/>
          <w:shd w:val="clear" w:color="auto" w:fill="FFFFFF"/>
        </w:rPr>
        <w:t>a given year was</w:t>
      </w:r>
      <w:r>
        <w:rPr>
          <w:rFonts w:ascii="Times New Roman" w:hAnsi="Times New Roman" w:cs="Times New Roman"/>
          <w:sz w:val="24"/>
          <w:szCs w:val="24"/>
          <w:shd w:val="clear" w:color="auto" w:fill="FFFFFF"/>
        </w:rPr>
        <w:t xml:space="preserve"> without coupling the study with a crop model </w:t>
      </w:r>
      <w:r>
        <w:rPr>
          <w:rFonts w:ascii="Times New Roman" w:hAnsi="Times New Roman" w:cs="Times New Roman"/>
          <w:sz w:val="24"/>
          <w:szCs w:val="24"/>
          <w:shd w:val="clear" w:color="auto" w:fill="FFFFFF"/>
        </w:rPr>
        <w:lastRenderedPageBreak/>
        <w:t xml:space="preserve">that can express drought, heat, or excess water stress in a quantitative way. </w:t>
      </w:r>
      <w:del w:id="24" w:author="Liebman, Matthew Z [AGRON]" w:date="2024-01-29T13:05:00Z">
        <w:r w:rsidDel="008D1AE2">
          <w:rPr>
            <w:rFonts w:ascii="Times New Roman" w:hAnsi="Times New Roman" w:cs="Times New Roman"/>
            <w:sz w:val="24"/>
            <w:szCs w:val="24"/>
            <w:shd w:val="clear" w:color="auto" w:fill="FFFFFF"/>
          </w:rPr>
          <w:delText xml:space="preserve">We </w:delText>
        </w:r>
      </w:del>
      <w:ins w:id="25" w:author="Liebman, Matthew Z [AGRON]" w:date="2024-01-29T13:05:00Z">
        <w:r w:rsidR="008D1AE2">
          <w:rPr>
            <w:rFonts w:ascii="Times New Roman" w:hAnsi="Times New Roman" w:cs="Times New Roman"/>
            <w:sz w:val="24"/>
            <w:szCs w:val="24"/>
            <w:shd w:val="clear" w:color="auto" w:fill="FFFFFF"/>
          </w:rPr>
          <w:t>In the re-drafted manuscript, w</w:t>
        </w:r>
        <w:r w:rsidR="008D1AE2">
          <w:rPr>
            <w:rFonts w:ascii="Times New Roman" w:hAnsi="Times New Roman" w:cs="Times New Roman"/>
            <w:sz w:val="24"/>
            <w:szCs w:val="24"/>
            <w:shd w:val="clear" w:color="auto" w:fill="FFFFFF"/>
          </w:rPr>
          <w:t xml:space="preserve">e </w:t>
        </w:r>
      </w:ins>
      <w:r w:rsidR="001D72C1">
        <w:rPr>
          <w:rFonts w:ascii="Times New Roman" w:hAnsi="Times New Roman" w:cs="Times New Roman"/>
          <w:sz w:val="24"/>
          <w:szCs w:val="24"/>
          <w:shd w:val="clear" w:color="auto" w:fill="FFFFFF"/>
        </w:rPr>
        <w:t xml:space="preserve">softened our language to avoid suggesting extended crop rotations can buffer against all types of extreme events.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3B0CBD9A"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w:t>
      </w:r>
      <w:r w:rsidR="00B47FF2">
        <w:rPr>
          <w:rFonts w:ascii="Times New Roman" w:hAnsi="Times New Roman" w:cs="Times New Roman"/>
          <w:sz w:val="24"/>
          <w:szCs w:val="24"/>
          <w:shd w:val="clear" w:color="auto" w:fill="FFFFFF"/>
        </w:rPr>
        <w:t xml:space="preserve">a very </w:t>
      </w:r>
      <w:r w:rsidRPr="005E4423">
        <w:rPr>
          <w:rFonts w:ascii="Times New Roman" w:hAnsi="Times New Roman" w:cs="Times New Roman"/>
          <w:sz w:val="24"/>
          <w:szCs w:val="24"/>
          <w:shd w:val="clear" w:color="auto" w:fill="FFFFFF"/>
        </w:rPr>
        <w:t>good point</w:t>
      </w:r>
      <w:r w:rsidR="00B47FF2">
        <w:rPr>
          <w:rFonts w:ascii="Times New Roman" w:hAnsi="Times New Roman" w:cs="Times New Roman"/>
          <w:sz w:val="24"/>
          <w:szCs w:val="24"/>
          <w:shd w:val="clear" w:color="auto" w:fill="FFFFFF"/>
        </w:rPr>
        <w:t xml:space="preserve"> - w</w:t>
      </w:r>
      <w:r w:rsidR="00BA499C">
        <w:rPr>
          <w:rFonts w:ascii="Times New Roman" w:hAnsi="Times New Roman" w:cs="Times New Roman"/>
          <w:sz w:val="24"/>
          <w:szCs w:val="24"/>
          <w:shd w:val="clear" w:color="auto" w:fill="FFFFFF"/>
        </w:rPr>
        <w:t xml:space="preserve">e added text and additional data demonstrating these patterns in a year with a significant difference in yield to address this concern.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3E15FEFC" w14:textId="77777777" w:rsidR="008D1AE2" w:rsidRDefault="005E4423" w:rsidP="001E6908">
      <w:pPr>
        <w:rPr>
          <w:ins w:id="26" w:author="Liebman, Matthew Z [AGRON]" w:date="2024-01-29T13:07:00Z"/>
          <w:rFonts w:ascii="Times New Roman" w:hAnsi="Times New Roman" w:cs="Times New Roman"/>
          <w:color w:val="808080" w:themeColor="background1" w:themeShade="80"/>
          <w:sz w:val="24"/>
          <w:szCs w:val="24"/>
        </w:rPr>
      </w:pPr>
      <w:r w:rsidRPr="00161F21">
        <w:rPr>
          <w:rFonts w:ascii="Times New Roman" w:hAnsi="Times New Roman" w:cs="Times New Roman"/>
          <w:color w:val="FF0000"/>
          <w:sz w:val="24"/>
          <w:szCs w:val="24"/>
          <w:shd w:val="clear" w:color="auto" w:fill="FFFFFF"/>
        </w:rPr>
        <w:t xml:space="preserve">This is true. It’s more that the roots are responding to something and that is resulting in different root structures which appear to offer advantages in certain conditions. </w:t>
      </w:r>
      <w:r w:rsidR="00BA499C" w:rsidRPr="00161F21">
        <w:rPr>
          <w:rFonts w:ascii="Times New Roman" w:hAnsi="Times New Roman" w:cs="Times New Roman"/>
          <w:color w:val="FF0000"/>
          <w:sz w:val="24"/>
          <w:szCs w:val="24"/>
          <w:shd w:val="clear" w:color="auto" w:fill="FFFFFF"/>
        </w:rPr>
        <w:t>NEEDS WORK</w:t>
      </w:r>
      <w:r w:rsidR="001E6908" w:rsidRPr="005E4423">
        <w:rPr>
          <w:rFonts w:ascii="Times New Roman" w:hAnsi="Times New Roman" w:cs="Times New Roman"/>
          <w:color w:val="808080" w:themeColor="background1" w:themeShade="80"/>
          <w:sz w:val="24"/>
          <w:szCs w:val="24"/>
        </w:rPr>
        <w:br/>
      </w:r>
    </w:p>
    <w:p w14:paraId="3D158AC1" w14:textId="71C03117" w:rsidR="008D1AE2" w:rsidRDefault="008D1AE2" w:rsidP="001E6908">
      <w:pPr>
        <w:rPr>
          <w:ins w:id="27" w:author="Liebman, Matthew Z [AGRON]" w:date="2024-01-29T13:07:00Z"/>
          <w:rFonts w:ascii="Times New Roman" w:hAnsi="Times New Roman" w:cs="Times New Roman"/>
          <w:color w:val="808080" w:themeColor="background1" w:themeShade="80"/>
          <w:sz w:val="24"/>
          <w:szCs w:val="24"/>
        </w:rPr>
      </w:pPr>
      <w:ins w:id="28" w:author="Liebman, Matthew Z [AGRON]" w:date="2024-01-29T13:07:00Z">
        <w:r>
          <w:rPr>
            <w:rFonts w:ascii="Times New Roman" w:hAnsi="Times New Roman" w:cs="Times New Roman"/>
            <w:color w:val="808080" w:themeColor="background1" w:themeShade="80"/>
            <w:sz w:val="24"/>
            <w:szCs w:val="24"/>
          </w:rPr>
          <w:t xml:space="preserve">(ML: I would emphasize </w:t>
        </w:r>
      </w:ins>
      <w:ins w:id="29" w:author="Liebman, Matthew Z [AGRON]" w:date="2024-01-29T13:08:00Z">
        <w:r>
          <w:rPr>
            <w:rFonts w:ascii="Times New Roman" w:hAnsi="Times New Roman" w:cs="Times New Roman"/>
            <w:color w:val="808080" w:themeColor="background1" w:themeShade="80"/>
            <w:sz w:val="24"/>
            <w:szCs w:val="24"/>
          </w:rPr>
          <w:t>that changes in soil physical, chemical, and biological properties due to cropping systems and soil amendment create opportunities</w:t>
        </w:r>
      </w:ins>
      <w:ins w:id="30" w:author="Liebman, Matthew Z [AGRON]" w:date="2024-01-29T13:07:00Z">
        <w:r>
          <w:rPr>
            <w:rFonts w:ascii="Times New Roman" w:hAnsi="Times New Roman" w:cs="Times New Roman"/>
            <w:color w:val="808080" w:themeColor="background1" w:themeShade="80"/>
            <w:sz w:val="24"/>
            <w:szCs w:val="24"/>
          </w:rPr>
          <w:t xml:space="preserve"> </w:t>
        </w:r>
      </w:ins>
      <w:ins w:id="31" w:author="Liebman, Matthew Z [AGRON]" w:date="2024-01-29T13:08:00Z">
        <w:r>
          <w:rPr>
            <w:rFonts w:ascii="Times New Roman" w:hAnsi="Times New Roman" w:cs="Times New Roman"/>
            <w:color w:val="808080" w:themeColor="background1" w:themeShade="80"/>
            <w:sz w:val="24"/>
            <w:szCs w:val="24"/>
          </w:rPr>
          <w:t>for dynamic responses by maize roots</w:t>
        </w:r>
      </w:ins>
      <w:ins w:id="32" w:author="Liebman, Matthew Z [AGRON]" w:date="2024-01-29T13:09:00Z">
        <w:r>
          <w:rPr>
            <w:rFonts w:ascii="Times New Roman" w:hAnsi="Times New Roman" w:cs="Times New Roman"/>
            <w:color w:val="808080" w:themeColor="background1" w:themeShade="80"/>
            <w:sz w:val="24"/>
            <w:szCs w:val="24"/>
          </w:rPr>
          <w:t>, which can be linked to yield enhancement, at least under certain environmental conditions.)</w:t>
        </w:r>
      </w:ins>
    </w:p>
    <w:p w14:paraId="3207D5D1" w14:textId="58046EA5" w:rsidR="0086631E" w:rsidRDefault="001E6908" w:rsidP="001E6908">
      <w:pPr>
        <w:rPr>
          <w:ins w:id="33" w:author="Liebman, Matthew Z [AGRON]" w:date="2024-01-29T13:09:00Z"/>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Minor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p>
    <w:p w14:paraId="00587467" w14:textId="3E6FAD2F" w:rsidR="00257438" w:rsidRDefault="00257438" w:rsidP="001E6908">
      <w:pPr>
        <w:rPr>
          <w:rFonts w:ascii="Times New Roman" w:hAnsi="Times New Roman" w:cs="Times New Roman"/>
          <w:color w:val="808080" w:themeColor="background1" w:themeShade="80"/>
          <w:sz w:val="24"/>
          <w:szCs w:val="24"/>
          <w:shd w:val="clear" w:color="auto" w:fill="FFFFFF"/>
        </w:rPr>
      </w:pPr>
      <w:ins w:id="34" w:author="Liebman, Matthew Z [AGRON]" w:date="2024-01-29T13:09:00Z">
        <w:r>
          <w:rPr>
            <w:rFonts w:ascii="Times New Roman" w:hAnsi="Times New Roman" w:cs="Times New Roman"/>
            <w:color w:val="808080" w:themeColor="background1" w:themeShade="80"/>
            <w:sz w:val="24"/>
            <w:szCs w:val="24"/>
            <w:shd w:val="clear" w:color="auto" w:fill="FFFFFF"/>
          </w:rPr>
          <w:t xml:space="preserve">Yes, that’s true. To accommodate </w:t>
        </w:r>
      </w:ins>
      <w:ins w:id="35" w:author="Liebman, Matthew Z [AGRON]" w:date="2024-01-29T13:10:00Z">
        <w:r>
          <w:rPr>
            <w:rFonts w:ascii="Times New Roman" w:hAnsi="Times New Roman" w:cs="Times New Roman"/>
            <w:color w:val="808080" w:themeColor="background1" w:themeShade="80"/>
            <w:sz w:val="24"/>
            <w:szCs w:val="24"/>
            <w:shd w:val="clear" w:color="auto" w:fill="FFFFFF"/>
          </w:rPr>
          <w:t>differences in nutrient addition between cropping systems, N fertilization followed protocols associated with the Late Spring Nitrate Test, and P fertili</w:t>
        </w:r>
      </w:ins>
      <w:ins w:id="36" w:author="Liebman, Matthew Z [AGRON]" w:date="2024-01-29T13:11:00Z">
        <w:r>
          <w:rPr>
            <w:rFonts w:ascii="Times New Roman" w:hAnsi="Times New Roman" w:cs="Times New Roman"/>
            <w:color w:val="808080" w:themeColor="background1" w:themeShade="80"/>
            <w:sz w:val="24"/>
            <w:szCs w:val="24"/>
            <w:shd w:val="clear" w:color="auto" w:fill="FFFFFF"/>
          </w:rPr>
          <w:t>zation followed recommendations based on soil samples drawn from individual plots.</w:t>
        </w:r>
      </w:ins>
    </w:p>
    <w:p w14:paraId="73F0521F" w14:textId="77777777" w:rsidR="0029586D"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2. In table 3, it's unclear how the timing of maize growth advantage is determined/calculated. </w:t>
      </w:r>
    </w:p>
    <w:p w14:paraId="316E111E" w14:textId="77777777"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t xml:space="preserve">We added a superscript to clarify this – early refers to time periods before the maximum growth rate occurred, and late to time periods after the maximum growth rate occurred. </w:t>
      </w:r>
    </w:p>
    <w:p w14:paraId="02B47BC0" w14:textId="6552B81D" w:rsidR="0086631E"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lastRenderedPageBreak/>
        <w:t>Also, are the p-value based significances comparing values (ratios and timing) between years? I was confused by how p values were determined for this table.</w:t>
      </w:r>
    </w:p>
    <w:p w14:paraId="4DE977D8" w14:textId="69EC7E14"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t>We added references within the table caption to clarify where the values</w:t>
      </w:r>
      <w:r w:rsidR="00EA610A">
        <w:rPr>
          <w:rFonts w:ascii="Times New Roman" w:hAnsi="Times New Roman" w:cs="Times New Roman"/>
          <w:sz w:val="24"/>
          <w:szCs w:val="24"/>
          <w:shd w:val="clear" w:color="auto" w:fill="FFFFFF"/>
        </w:rPr>
        <w:t xml:space="preserve"> and significances</w:t>
      </w:r>
      <w:r w:rsidRPr="0029586D">
        <w:rPr>
          <w:rFonts w:ascii="Times New Roman" w:hAnsi="Times New Roman" w:cs="Times New Roman"/>
          <w:sz w:val="24"/>
          <w:szCs w:val="24"/>
          <w:shd w:val="clear" w:color="auto" w:fill="FFFFFF"/>
        </w:rPr>
        <w:t xml:space="preserve"> </w:t>
      </w:r>
      <w:del w:id="37" w:author="Liebman, Matthew Z [AGRON]" w:date="2024-01-29T13:12:00Z">
        <w:r w:rsidRPr="0029586D" w:rsidDel="00197CE3">
          <w:rPr>
            <w:rFonts w:ascii="Times New Roman" w:hAnsi="Times New Roman" w:cs="Times New Roman"/>
            <w:sz w:val="24"/>
            <w:szCs w:val="24"/>
            <w:shd w:val="clear" w:color="auto" w:fill="FFFFFF"/>
          </w:rPr>
          <w:delText>are coming</w:delText>
        </w:r>
      </w:del>
      <w:ins w:id="38" w:author="Liebman, Matthew Z [AGRON]" w:date="2024-01-29T13:12:00Z">
        <w:r w:rsidR="00197CE3">
          <w:rPr>
            <w:rFonts w:ascii="Times New Roman" w:hAnsi="Times New Roman" w:cs="Times New Roman"/>
            <w:sz w:val="24"/>
            <w:szCs w:val="24"/>
            <w:shd w:val="clear" w:color="auto" w:fill="FFFFFF"/>
          </w:rPr>
          <w:t>came</w:t>
        </w:r>
      </w:ins>
      <w:r w:rsidRPr="0029586D">
        <w:rPr>
          <w:rFonts w:ascii="Times New Roman" w:hAnsi="Times New Roman" w:cs="Times New Roman"/>
          <w:sz w:val="24"/>
          <w:szCs w:val="24"/>
          <w:shd w:val="clear" w:color="auto" w:fill="FFFFFF"/>
        </w:rPr>
        <w:t xml:space="preserve"> from and added text to clarify that the ratios of absolute values are presented only to aid in visual comparisons of the values/patterns</w:t>
      </w:r>
      <w:ins w:id="39" w:author="Liebman, Matthew Z [AGRON]" w:date="2024-01-29T13:12:00Z">
        <w:r w:rsidR="00197CE3">
          <w:rPr>
            <w:rFonts w:ascii="Times New Roman" w:hAnsi="Times New Roman" w:cs="Times New Roman"/>
            <w:sz w:val="24"/>
            <w:szCs w:val="24"/>
            <w:shd w:val="clear" w:color="auto" w:fill="FFFFFF"/>
          </w:rPr>
          <w:t>.</w:t>
        </w:r>
      </w:ins>
      <w:r w:rsidRPr="0029586D">
        <w:rPr>
          <w:rFonts w:ascii="Times New Roman" w:hAnsi="Times New Roman" w:cs="Times New Roman"/>
          <w:sz w:val="24"/>
          <w:szCs w:val="24"/>
          <w:shd w:val="clear" w:color="auto" w:fill="FFFFFF"/>
        </w:rPr>
        <w:t xml:space="preserve"> </w:t>
      </w:r>
    </w:p>
    <w:p w14:paraId="1F9C1F10" w14:textId="77777777" w:rsidR="00B47FF2"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p>
    <w:p w14:paraId="6268D6C7" w14:textId="1C9C9A92" w:rsidR="00EA610A" w:rsidRPr="00EA610A" w:rsidRDefault="00EA610A" w:rsidP="001E6908">
      <w:pPr>
        <w:rPr>
          <w:rFonts w:ascii="Times New Roman" w:hAnsi="Times New Roman" w:cs="Times New Roman"/>
          <w:sz w:val="24"/>
          <w:szCs w:val="24"/>
          <w:shd w:val="clear" w:color="auto" w:fill="FFFFFF"/>
        </w:rPr>
      </w:pPr>
      <w:r w:rsidRPr="00EA610A">
        <w:rPr>
          <w:rFonts w:ascii="Times New Roman" w:hAnsi="Times New Roman" w:cs="Times New Roman"/>
          <w:sz w:val="24"/>
          <w:szCs w:val="24"/>
          <w:shd w:val="clear" w:color="auto" w:fill="FFFFFF"/>
        </w:rPr>
        <w:t xml:space="preserve">We reworked the entire table to include the root data and simplify its visual message. </w:t>
      </w:r>
    </w:p>
    <w:p w14:paraId="14F2F4BF"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p>
    <w:p w14:paraId="7A02B9C7" w14:textId="52055422" w:rsidR="00EA610A" w:rsidRPr="00EA610A" w:rsidRDefault="00EA610A" w:rsidP="001E6908">
      <w:pPr>
        <w:rPr>
          <w:rFonts w:ascii="Times New Roman" w:hAnsi="Times New Roman" w:cs="Times New Roman"/>
          <w:color w:val="FF0000"/>
          <w:sz w:val="24"/>
          <w:szCs w:val="24"/>
          <w:shd w:val="clear" w:color="auto" w:fill="FFFFFF"/>
        </w:rPr>
      </w:pPr>
      <w:proofErr w:type="gramStart"/>
      <w:r w:rsidRPr="00EA610A">
        <w:rPr>
          <w:rFonts w:ascii="Times New Roman" w:hAnsi="Times New Roman" w:cs="Times New Roman"/>
          <w:color w:val="FF0000"/>
          <w:sz w:val="24"/>
          <w:szCs w:val="24"/>
          <w:shd w:val="clear" w:color="auto" w:fill="FFFFFF"/>
        </w:rPr>
        <w:t>Yes</w:t>
      </w:r>
      <w:proofErr w:type="gramEnd"/>
      <w:r w:rsidRPr="00EA610A">
        <w:rPr>
          <w:rFonts w:ascii="Times New Roman" w:hAnsi="Times New Roman" w:cs="Times New Roman"/>
          <w:color w:val="FF0000"/>
          <w:sz w:val="24"/>
          <w:szCs w:val="24"/>
          <w:shd w:val="clear" w:color="auto" w:fill="FFFFFF"/>
        </w:rPr>
        <w:t xml:space="preserve"> I need to do this</w:t>
      </w:r>
    </w:p>
    <w:p w14:paraId="0D0F835C" w14:textId="77777777" w:rsidR="00EA610A" w:rsidRDefault="001E6908" w:rsidP="001E6908">
      <w:pPr>
        <w:rPr>
          <w:ins w:id="40" w:author="Liebman, Matthew Z [AGRON]" w:date="2024-01-29T13:13:00Z"/>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p>
    <w:p w14:paraId="2D06DAB5" w14:textId="17EEE33E" w:rsidR="00197CE3" w:rsidRDefault="00197CE3" w:rsidP="00104D47">
      <w:pPr>
        <w:rPr>
          <w:rFonts w:ascii="Times New Roman" w:hAnsi="Times New Roman" w:cs="Times New Roman"/>
          <w:color w:val="808080" w:themeColor="background1" w:themeShade="80"/>
          <w:sz w:val="24"/>
          <w:szCs w:val="24"/>
          <w:shd w:val="clear" w:color="auto" w:fill="FFFFFF"/>
        </w:rPr>
      </w:pPr>
      <w:ins w:id="41" w:author="Liebman, Matthew Z [AGRON]" w:date="2024-01-29T13:13:00Z">
        <w:r>
          <w:rPr>
            <w:rFonts w:ascii="Times New Roman" w:hAnsi="Times New Roman" w:cs="Times New Roman"/>
            <w:color w:val="808080" w:themeColor="background1" w:themeShade="80"/>
            <w:sz w:val="24"/>
            <w:szCs w:val="24"/>
            <w:shd w:val="clear" w:color="auto" w:fill="FFFFFF"/>
          </w:rPr>
          <w:t xml:space="preserve">Yes, see </w:t>
        </w:r>
        <w:r w:rsidR="00104D47">
          <w:rPr>
            <w:rFonts w:ascii="Times New Roman" w:hAnsi="Times New Roman" w:cs="Times New Roman"/>
            <w:color w:val="808080" w:themeColor="background1" w:themeShade="80"/>
            <w:sz w:val="24"/>
            <w:szCs w:val="24"/>
            <w:shd w:val="clear" w:color="auto" w:fill="FFFFFF"/>
          </w:rPr>
          <w:t xml:space="preserve">Figure 2 in Tomer and Liebman (2014, </w:t>
        </w:r>
      </w:ins>
      <w:ins w:id="42" w:author="Liebman, Matthew Z [AGRON]" w:date="2024-01-29T13:14:00Z">
        <w:r w:rsidR="00104D47" w:rsidRPr="00104D47">
          <w:rPr>
            <w:rFonts w:ascii="Times New Roman" w:hAnsi="Times New Roman" w:cs="Times New Roman"/>
            <w:color w:val="808080" w:themeColor="background1" w:themeShade="80"/>
            <w:sz w:val="24"/>
            <w:szCs w:val="24"/>
            <w:shd w:val="clear" w:color="auto" w:fill="FFFFFF"/>
          </w:rPr>
          <w:t>http://dx.doi.org/10.1016/j.agee.2014.01.025</w:t>
        </w:r>
        <w:r w:rsidR="00104D47">
          <w:rPr>
            <w:rFonts w:ascii="Times New Roman" w:hAnsi="Times New Roman" w:cs="Times New Roman"/>
            <w:color w:val="808080" w:themeColor="background1" w:themeShade="80"/>
            <w:sz w:val="24"/>
            <w:szCs w:val="24"/>
            <w:shd w:val="clear" w:color="auto" w:fill="FFFFFF"/>
          </w:rPr>
          <w:t>).</w:t>
        </w:r>
      </w:ins>
    </w:p>
    <w:p w14:paraId="25B5E934" w14:textId="77777777" w:rsidR="00104D47" w:rsidRDefault="001E6908" w:rsidP="001E6908">
      <w:pPr>
        <w:rPr>
          <w:ins w:id="43" w:author="Liebman, Matthew Z [AGRON]" w:date="2024-01-29T13:15:00Z"/>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p>
    <w:p w14:paraId="53633881" w14:textId="65AF311F" w:rsidR="00EA610A" w:rsidRDefault="00104D47" w:rsidP="001E6908">
      <w:pPr>
        <w:rPr>
          <w:rFonts w:ascii="Times New Roman" w:hAnsi="Times New Roman" w:cs="Times New Roman"/>
          <w:color w:val="808080" w:themeColor="background1" w:themeShade="80"/>
          <w:sz w:val="24"/>
          <w:szCs w:val="24"/>
          <w:shd w:val="clear" w:color="auto" w:fill="FFFFFF"/>
        </w:rPr>
      </w:pPr>
      <w:ins w:id="44" w:author="Liebman, Matthew Z [AGRON]" w:date="2024-01-29T13:15:00Z">
        <w:r>
          <w:rPr>
            <w:rFonts w:ascii="Times New Roman" w:hAnsi="Times New Roman" w:cs="Times New Roman"/>
            <w:color w:val="808080" w:themeColor="background1" w:themeShade="80"/>
            <w:sz w:val="24"/>
            <w:szCs w:val="24"/>
            <w:shd w:val="clear" w:color="auto" w:fill="FFFFFF"/>
          </w:rPr>
          <w:t>The difference in applied N at V</w:t>
        </w:r>
      </w:ins>
      <w:ins w:id="45" w:author="Liebman, Matthew Z [AGRON]" w:date="2024-01-29T13:16:00Z">
        <w:r>
          <w:rPr>
            <w:rFonts w:ascii="Times New Roman" w:hAnsi="Times New Roman" w:cs="Times New Roman"/>
            <w:color w:val="808080" w:themeColor="background1" w:themeShade="80"/>
            <w:sz w:val="24"/>
            <w:szCs w:val="24"/>
            <w:shd w:val="clear" w:color="auto" w:fill="FFFFFF"/>
          </w:rPr>
          <w:t>6</w:t>
        </w:r>
      </w:ins>
      <w:ins w:id="46" w:author="Liebman, Matthew Z [AGRON]" w:date="2024-01-29T13:15:00Z">
        <w:r>
          <w:rPr>
            <w:rFonts w:ascii="Times New Roman" w:hAnsi="Times New Roman" w:cs="Times New Roman"/>
            <w:color w:val="808080" w:themeColor="background1" w:themeShade="80"/>
            <w:sz w:val="24"/>
            <w:szCs w:val="24"/>
            <w:shd w:val="clear" w:color="auto" w:fill="FFFFFF"/>
          </w:rPr>
          <w:t xml:space="preserve"> was due to differences in </w:t>
        </w:r>
      </w:ins>
      <w:ins w:id="47" w:author="Liebman, Matthew Z [AGRON]" w:date="2024-01-29T13:16:00Z">
        <w:r>
          <w:rPr>
            <w:rFonts w:ascii="Times New Roman" w:hAnsi="Times New Roman" w:cs="Times New Roman"/>
            <w:color w:val="808080" w:themeColor="background1" w:themeShade="80"/>
            <w:sz w:val="24"/>
            <w:szCs w:val="24"/>
            <w:shd w:val="clear" w:color="auto" w:fill="FFFFFF"/>
          </w:rPr>
          <w:t xml:space="preserve">soil NO3-N concentrations and recommendations for side-dressing </w:t>
        </w:r>
      </w:ins>
      <w:ins w:id="48" w:author="Liebman, Matthew Z [AGRON]" w:date="2024-01-29T13:17:00Z">
        <w:r>
          <w:rPr>
            <w:rFonts w:ascii="Times New Roman" w:hAnsi="Times New Roman" w:cs="Times New Roman"/>
            <w:color w:val="808080" w:themeColor="background1" w:themeShade="80"/>
            <w:sz w:val="24"/>
            <w:szCs w:val="24"/>
            <w:shd w:val="clear" w:color="auto" w:fill="FFFFFF"/>
          </w:rPr>
          <w:t xml:space="preserve">from the Late-Spring Nitrate Test protocol </w:t>
        </w:r>
      </w:ins>
      <w:ins w:id="49" w:author="Liebman, Matthew Z [AGRON]" w:date="2024-01-29T13:16:00Z">
        <w:r>
          <w:rPr>
            <w:rFonts w:ascii="Times New Roman" w:hAnsi="Times New Roman" w:cs="Times New Roman"/>
            <w:color w:val="808080" w:themeColor="background1" w:themeShade="80"/>
            <w:sz w:val="24"/>
            <w:szCs w:val="24"/>
            <w:shd w:val="clear" w:color="auto" w:fill="FFFFFF"/>
          </w:rPr>
          <w:t>that were cropping system-specific.</w:t>
        </w:r>
      </w:ins>
      <w:r w:rsidR="001E6908" w:rsidRPr="005E4423">
        <w:rPr>
          <w:rFonts w:ascii="Times New Roman" w:hAnsi="Times New Roman" w:cs="Times New Roman"/>
          <w:color w:val="808080" w:themeColor="background1" w:themeShade="80"/>
          <w:sz w:val="24"/>
          <w:szCs w:val="24"/>
        </w:rPr>
        <w:br/>
      </w:r>
    </w:p>
    <w:p w14:paraId="3D22421E"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p>
    <w:p w14:paraId="09518EED" w14:textId="1A83E9BA" w:rsidR="00EA610A" w:rsidRPr="00864CA3" w:rsidRDefault="00864CA3" w:rsidP="001E6908">
      <w:pPr>
        <w:rPr>
          <w:rFonts w:ascii="Times New Roman" w:hAnsi="Times New Roman" w:cs="Times New Roman"/>
          <w:color w:val="FF0000"/>
          <w:sz w:val="24"/>
          <w:szCs w:val="24"/>
          <w:shd w:val="clear" w:color="auto" w:fill="FFFFFF"/>
        </w:rPr>
      </w:pPr>
      <w:proofErr w:type="gramStart"/>
      <w:r w:rsidRPr="00864CA3">
        <w:rPr>
          <w:rFonts w:ascii="Times New Roman" w:hAnsi="Times New Roman" w:cs="Times New Roman"/>
          <w:color w:val="FF0000"/>
          <w:sz w:val="24"/>
          <w:szCs w:val="24"/>
          <w:shd w:val="clear" w:color="auto" w:fill="FFFFFF"/>
        </w:rPr>
        <w:lastRenderedPageBreak/>
        <w:t>Yeah</w:t>
      </w:r>
      <w:proofErr w:type="gramEnd"/>
      <w:r w:rsidRPr="00864CA3">
        <w:rPr>
          <w:rFonts w:ascii="Times New Roman" w:hAnsi="Times New Roman" w:cs="Times New Roman"/>
          <w:color w:val="FF0000"/>
          <w:sz w:val="24"/>
          <w:szCs w:val="24"/>
          <w:shd w:val="clear" w:color="auto" w:fill="FFFFFF"/>
        </w:rPr>
        <w:t xml:space="preserve"> I need to speak more clearly about this</w:t>
      </w:r>
    </w:p>
    <w:p w14:paraId="47FD4442" w14:textId="77777777" w:rsidR="00864CA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r w:rsidRPr="005E4423">
        <w:rPr>
          <w:rFonts w:ascii="Times New Roman" w:hAnsi="Times New Roman" w:cs="Times New Roman"/>
          <w:color w:val="808080" w:themeColor="background1" w:themeShade="80"/>
          <w:sz w:val="24"/>
          <w:szCs w:val="24"/>
        </w:rPr>
        <w:br/>
      </w:r>
      <w:r w:rsidR="00864CA3" w:rsidRPr="00864CA3">
        <w:rPr>
          <w:rFonts w:ascii="Times New Roman" w:hAnsi="Times New Roman" w:cs="Times New Roman"/>
          <w:color w:val="FF0000"/>
          <w:sz w:val="24"/>
          <w:szCs w:val="24"/>
        </w:rPr>
        <w:t>I a</w:t>
      </w:r>
      <w:del w:id="50" w:author="Liebman, Matthew Z [AGRON]" w:date="2024-01-29T13:18:00Z">
        <w:r w:rsidR="00864CA3" w:rsidRPr="00864CA3" w:rsidDel="0056573C">
          <w:rPr>
            <w:rFonts w:ascii="Times New Roman" w:hAnsi="Times New Roman" w:cs="Times New Roman"/>
            <w:color w:val="FF0000"/>
            <w:sz w:val="24"/>
            <w:szCs w:val="24"/>
          </w:rPr>
          <w:delText>g</w:delText>
        </w:r>
      </w:del>
      <w:r w:rsidR="00864CA3" w:rsidRPr="00864CA3">
        <w:rPr>
          <w:rFonts w:ascii="Times New Roman" w:hAnsi="Times New Roman" w:cs="Times New Roman"/>
          <w:color w:val="FF0000"/>
          <w:sz w:val="24"/>
          <w:szCs w:val="24"/>
        </w:rPr>
        <w:t>gree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Reviewer #2: This study enhances understanding of the 'rotation effect'in agricultural production systems, and provides new data on yields and roots by long term positioning experiment. However, it is unclear what the physiological and ecological mechanisms are, and further supplementary data is needed to support the Conclusions.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Reviewer #3:</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measured.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and conclusions.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manuscript should address only the particular four-course rotation system that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authors are in the best position to do so.</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lastRenderedPageBreak/>
        <w:t>and in many parts of the manuscript but there are no reported measurements of soil</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both above-ground and below-ground.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should be strengthened.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HUP-plus or HUP-minus.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inconsistency should be discussed.</w:t>
      </w:r>
    </w:p>
    <w:p w14:paraId="674F24D3" w14:textId="34C9FC3F" w:rsidR="00333CBB" w:rsidRPr="005E4423" w:rsidRDefault="00D13040" w:rsidP="001E6908">
      <w:pPr>
        <w:rPr>
          <w:rFonts w:ascii="Times New Roman" w:hAnsi="Times New Roman" w:cs="Times New Roman"/>
          <w:color w:val="808080" w:themeColor="background1" w:themeShade="80"/>
          <w:sz w:val="24"/>
          <w:szCs w:val="24"/>
        </w:rPr>
      </w:pPr>
      <w:r w:rsidRPr="00D13040">
        <w:rPr>
          <w:rFonts w:ascii="Times New Roman" w:hAnsi="Times New Roman" w:cs="Times New Roman"/>
          <w:sz w:val="24"/>
          <w:szCs w:val="24"/>
          <w:shd w:val="clear" w:color="auto" w:fill="FFFFFF"/>
        </w:rPr>
        <w:t>While the absolute yields of the four-year rotation were highest in 2016 and 2018, we are most interested in how the four-year rotation performs RELATIVE to the two-year system. The size of the points on the right panel represent</w:t>
      </w:r>
      <w:ins w:id="51" w:author="Liebman, Matthew Z [AGRON]" w:date="2024-01-29T13:19:00Z">
        <w:r w:rsidR="0056573C">
          <w:rPr>
            <w:rFonts w:ascii="Times New Roman" w:hAnsi="Times New Roman" w:cs="Times New Roman"/>
            <w:sz w:val="24"/>
            <w:szCs w:val="24"/>
            <w:shd w:val="clear" w:color="auto" w:fill="FFFFFF"/>
          </w:rPr>
          <w:t>s</w:t>
        </w:r>
      </w:ins>
      <w:r w:rsidRPr="00D13040">
        <w:rPr>
          <w:rFonts w:ascii="Times New Roman" w:hAnsi="Times New Roman" w:cs="Times New Roman"/>
          <w:sz w:val="24"/>
          <w:szCs w:val="24"/>
          <w:shd w:val="clear" w:color="auto" w:fill="FFFFFF"/>
        </w:rPr>
        <w:t xml:space="preserve"> this relative difference, and it shows that in 2013 (a hot and dry year) the four</w:t>
      </w:r>
      <w:ins w:id="52" w:author="Liebman, Matthew Z [AGRON]" w:date="2024-01-29T13:19:00Z">
        <w:r w:rsidR="0056573C">
          <w:rPr>
            <w:rFonts w:ascii="Times New Roman" w:hAnsi="Times New Roman" w:cs="Times New Roman"/>
            <w:sz w:val="24"/>
            <w:szCs w:val="24"/>
            <w:shd w:val="clear" w:color="auto" w:fill="FFFFFF"/>
          </w:rPr>
          <w:t>-</w:t>
        </w:r>
      </w:ins>
      <w:del w:id="53" w:author="Liebman, Matthew Z [AGRON]" w:date="2024-01-29T13:19:00Z">
        <w:r w:rsidRPr="00D13040" w:rsidDel="0056573C">
          <w:rPr>
            <w:rFonts w:ascii="Times New Roman" w:hAnsi="Times New Roman" w:cs="Times New Roman"/>
            <w:sz w:val="24"/>
            <w:szCs w:val="24"/>
            <w:shd w:val="clear" w:color="auto" w:fill="FFFFFF"/>
          </w:rPr>
          <w:delText xml:space="preserve"> </w:delText>
        </w:r>
      </w:del>
      <w:r w:rsidRPr="00D13040">
        <w:rPr>
          <w:rFonts w:ascii="Times New Roman" w:hAnsi="Times New Roman" w:cs="Times New Roman"/>
          <w:sz w:val="24"/>
          <w:szCs w:val="24"/>
          <w:shd w:val="clear" w:color="auto" w:fill="FFFFFF"/>
        </w:rPr>
        <w:t>year</w:t>
      </w:r>
      <w:ins w:id="54" w:author="Liebman, Matthew Z [AGRON]" w:date="2024-01-29T13:19:00Z">
        <w:r w:rsidR="0056573C">
          <w:rPr>
            <w:rFonts w:ascii="Times New Roman" w:hAnsi="Times New Roman" w:cs="Times New Roman"/>
            <w:sz w:val="24"/>
            <w:szCs w:val="24"/>
            <w:shd w:val="clear" w:color="auto" w:fill="FFFFFF"/>
          </w:rPr>
          <w:t xml:space="preserve"> system</w:t>
        </w:r>
      </w:ins>
      <w:r w:rsidRPr="00D13040">
        <w:rPr>
          <w:rFonts w:ascii="Times New Roman" w:hAnsi="Times New Roman" w:cs="Times New Roman"/>
          <w:sz w:val="24"/>
          <w:szCs w:val="24"/>
          <w:shd w:val="clear" w:color="auto" w:fill="FFFFFF"/>
        </w:rPr>
        <w:t xml:space="preserve"> performed better than the two</w:t>
      </w:r>
      <w:ins w:id="55" w:author="Liebman, Matthew Z [AGRON]" w:date="2024-01-29T13:19:00Z">
        <w:r w:rsidR="0056573C">
          <w:rPr>
            <w:rFonts w:ascii="Times New Roman" w:hAnsi="Times New Roman" w:cs="Times New Roman"/>
            <w:sz w:val="24"/>
            <w:szCs w:val="24"/>
            <w:shd w:val="clear" w:color="auto" w:fill="FFFFFF"/>
          </w:rPr>
          <w:t>-</w:t>
        </w:r>
      </w:ins>
      <w:del w:id="56" w:author="Liebman, Matthew Z [AGRON]" w:date="2024-01-29T13:19:00Z">
        <w:r w:rsidRPr="00D13040" w:rsidDel="0056573C">
          <w:rPr>
            <w:rFonts w:ascii="Times New Roman" w:hAnsi="Times New Roman" w:cs="Times New Roman"/>
            <w:sz w:val="24"/>
            <w:szCs w:val="24"/>
            <w:shd w:val="clear" w:color="auto" w:fill="FFFFFF"/>
          </w:rPr>
          <w:delText xml:space="preserve"> </w:delText>
        </w:r>
      </w:del>
      <w:r w:rsidRPr="00D13040">
        <w:rPr>
          <w:rFonts w:ascii="Times New Roman" w:hAnsi="Times New Roman" w:cs="Times New Roman"/>
          <w:sz w:val="24"/>
          <w:szCs w:val="24"/>
          <w:shd w:val="clear" w:color="auto" w:fill="FFFFFF"/>
        </w:rPr>
        <w:t>year</w:t>
      </w:r>
      <w:ins w:id="57" w:author="Liebman, Matthew Z [AGRON]" w:date="2024-01-29T13:19:00Z">
        <w:r w:rsidR="0056573C">
          <w:rPr>
            <w:rFonts w:ascii="Times New Roman" w:hAnsi="Times New Roman" w:cs="Times New Roman"/>
            <w:sz w:val="24"/>
            <w:szCs w:val="24"/>
            <w:shd w:val="clear" w:color="auto" w:fill="FFFFFF"/>
          </w:rPr>
          <w:t xml:space="preserve"> system</w:t>
        </w:r>
      </w:ins>
      <w:r w:rsidRPr="00D13040">
        <w:rPr>
          <w:rFonts w:ascii="Times New Roman" w:hAnsi="Times New Roman" w:cs="Times New Roman"/>
          <w:sz w:val="24"/>
          <w:szCs w:val="24"/>
          <w:shd w:val="clear" w:color="auto" w:fill="FFFFFF"/>
        </w:rPr>
        <w:t xml:space="preserve">, even though absolute yields were low. </w:t>
      </w:r>
      <w:r w:rsidR="001E6908" w:rsidRPr="00D13040">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lastRenderedPageBreak/>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04506C"/>
    <w:rsid w:val="00104D47"/>
    <w:rsid w:val="00137FA5"/>
    <w:rsid w:val="00161F21"/>
    <w:rsid w:val="00186D43"/>
    <w:rsid w:val="0019616C"/>
    <w:rsid w:val="00197CE3"/>
    <w:rsid w:val="001D72C1"/>
    <w:rsid w:val="001E6908"/>
    <w:rsid w:val="001F5ED2"/>
    <w:rsid w:val="00257438"/>
    <w:rsid w:val="0029586D"/>
    <w:rsid w:val="002C50D8"/>
    <w:rsid w:val="00321727"/>
    <w:rsid w:val="00333CBB"/>
    <w:rsid w:val="004352C2"/>
    <w:rsid w:val="004A758F"/>
    <w:rsid w:val="0056573C"/>
    <w:rsid w:val="0057187A"/>
    <w:rsid w:val="00587234"/>
    <w:rsid w:val="005C4BFD"/>
    <w:rsid w:val="005E4423"/>
    <w:rsid w:val="00661B14"/>
    <w:rsid w:val="006D16B7"/>
    <w:rsid w:val="00727D06"/>
    <w:rsid w:val="00864CA3"/>
    <w:rsid w:val="0086631E"/>
    <w:rsid w:val="008D07AC"/>
    <w:rsid w:val="008D1AE2"/>
    <w:rsid w:val="009101C1"/>
    <w:rsid w:val="00911A34"/>
    <w:rsid w:val="009638B1"/>
    <w:rsid w:val="00993B4C"/>
    <w:rsid w:val="00A55380"/>
    <w:rsid w:val="00AB2285"/>
    <w:rsid w:val="00B47FF2"/>
    <w:rsid w:val="00BA499C"/>
    <w:rsid w:val="00C63BAA"/>
    <w:rsid w:val="00CC4CA2"/>
    <w:rsid w:val="00D13040"/>
    <w:rsid w:val="00E84864"/>
    <w:rsid w:val="00EA610A"/>
    <w:rsid w:val="00EF2DA5"/>
    <w:rsid w:val="00F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F5E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7</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Liebman, Matthew Z [AGRON]</cp:lastModifiedBy>
  <cp:revision>14</cp:revision>
  <dcterms:created xsi:type="dcterms:W3CDTF">2024-01-16T22:30:00Z</dcterms:created>
  <dcterms:modified xsi:type="dcterms:W3CDTF">2024-01-29T19:19:00Z</dcterms:modified>
</cp:coreProperties>
</file>